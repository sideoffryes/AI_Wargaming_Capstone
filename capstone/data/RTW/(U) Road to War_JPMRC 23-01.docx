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F2235" w:rsidP="00BF2235" w:rsidRDefault="00BF2235" w14:paraId="1D53CDA6" w14:textId="77777777">
      <w:pPr>
        <w:jc w:val="center"/>
        <w:rPr>
          <w:b/>
          <w:sz w:val="32"/>
          <w:szCs w:val="32"/>
        </w:rPr>
      </w:pPr>
    </w:p>
    <w:p w:rsidR="00BF2235" w:rsidP="00BF2235" w:rsidRDefault="00EB35EA" w14:paraId="33051912" w14:textId="40019855">
      <w:pPr>
        <w:jc w:val="center"/>
        <w:rPr>
          <w:b/>
          <w:sz w:val="32"/>
          <w:szCs w:val="32"/>
        </w:rPr>
      </w:pPr>
      <w:r w:rsidRPr="00826792">
        <w:rPr>
          <w:b/>
          <w:noProof/>
          <w:sz w:val="32"/>
          <w:szCs w:val="32"/>
          <w:lang w:eastAsia="en-US"/>
        </w:rPr>
        <w:drawing>
          <wp:inline distT="0" distB="0" distL="0" distR="0" wp14:anchorId="1B780ED0" wp14:editId="184F9486">
            <wp:extent cx="2286000" cy="2276475"/>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76475"/>
                    </a:xfrm>
                    <a:prstGeom prst="rect">
                      <a:avLst/>
                    </a:prstGeom>
                    <a:noFill/>
                    <a:ln>
                      <a:noFill/>
                    </a:ln>
                  </pic:spPr>
                </pic:pic>
              </a:graphicData>
            </a:graphic>
          </wp:inline>
        </w:drawing>
      </w:r>
    </w:p>
    <w:p w:rsidR="00BF2235" w:rsidP="00BF2235" w:rsidRDefault="00BF2235" w14:paraId="659F9F81" w14:textId="77777777">
      <w:pPr>
        <w:rPr>
          <w:b/>
          <w:sz w:val="32"/>
          <w:szCs w:val="32"/>
        </w:rPr>
      </w:pPr>
    </w:p>
    <w:p w:rsidR="00BF2235" w:rsidP="00BF2235" w:rsidRDefault="00BF2235" w14:paraId="37B6FB25" w14:textId="77777777">
      <w:pPr>
        <w:rPr>
          <w:b/>
          <w:sz w:val="32"/>
          <w:szCs w:val="32"/>
        </w:rPr>
      </w:pPr>
    </w:p>
    <w:p w:rsidR="00BF2235" w:rsidP="00BF2235" w:rsidRDefault="00BF2235" w14:paraId="01CD87C6" w14:textId="77777777">
      <w:pPr>
        <w:rPr>
          <w:b/>
          <w:sz w:val="32"/>
          <w:szCs w:val="32"/>
        </w:rPr>
      </w:pPr>
    </w:p>
    <w:p w:rsidR="00BF2235" w:rsidP="00BF2235" w:rsidRDefault="00BF2235" w14:paraId="44DE556D" w14:textId="77777777">
      <w:pPr>
        <w:rPr>
          <w:b/>
          <w:sz w:val="32"/>
          <w:szCs w:val="32"/>
        </w:rPr>
      </w:pPr>
    </w:p>
    <w:p w:rsidR="00BF2235" w:rsidP="00BF2235" w:rsidRDefault="00BF2235" w14:paraId="20800DAB" w14:textId="77777777">
      <w:pPr>
        <w:rPr>
          <w:b/>
          <w:sz w:val="32"/>
          <w:szCs w:val="32"/>
        </w:rPr>
      </w:pPr>
    </w:p>
    <w:p w:rsidRPr="006D1866" w:rsidR="00BF2235" w:rsidP="00BF2235" w:rsidRDefault="00BF2235" w14:paraId="6B992625" w14:textId="77777777">
      <w:pPr>
        <w:jc w:val="center"/>
        <w:rPr>
          <w:b/>
          <w:sz w:val="32"/>
          <w:szCs w:val="32"/>
        </w:rPr>
      </w:pPr>
      <w:r>
        <w:rPr>
          <w:b/>
          <w:sz w:val="32"/>
          <w:szCs w:val="32"/>
        </w:rPr>
        <w:t>ROAD TO WAR NARRATIVE</w:t>
      </w:r>
    </w:p>
    <w:p w:rsidRPr="006D1866" w:rsidR="00BF2235" w:rsidP="00BF2235" w:rsidRDefault="00061C30" w14:paraId="6D594F27" w14:textId="77777777">
      <w:pPr>
        <w:jc w:val="center"/>
        <w:rPr>
          <w:b/>
          <w:sz w:val="32"/>
          <w:szCs w:val="32"/>
        </w:rPr>
      </w:pPr>
      <w:r>
        <w:rPr>
          <w:b/>
          <w:sz w:val="32"/>
          <w:szCs w:val="32"/>
        </w:rPr>
        <w:t>OLVANA/BELESIA</w:t>
      </w:r>
    </w:p>
    <w:p w:rsidR="00BF2235" w:rsidP="00BF2235" w:rsidRDefault="00BF2235" w14:paraId="163E72CC" w14:textId="77777777">
      <w:pPr>
        <w:jc w:val="center"/>
        <w:rPr>
          <w:b/>
          <w:sz w:val="32"/>
          <w:szCs w:val="32"/>
        </w:rPr>
      </w:pPr>
      <w:r w:rsidRPr="006D1866">
        <w:rPr>
          <w:b/>
          <w:sz w:val="32"/>
          <w:szCs w:val="32"/>
        </w:rPr>
        <w:t>TRAINING SUPPORT PACKAGE</w:t>
      </w:r>
    </w:p>
    <w:p w:rsidR="0075482B" w:rsidP="00BF2235" w:rsidRDefault="0075482B" w14:paraId="74C6B7AD" w14:textId="77777777">
      <w:pPr>
        <w:jc w:val="center"/>
        <w:rPr>
          <w:b/>
          <w:sz w:val="32"/>
          <w:szCs w:val="32"/>
        </w:rPr>
      </w:pPr>
    </w:p>
    <w:p w:rsidRPr="0075482B" w:rsidR="0075482B" w:rsidP="00BF2235" w:rsidRDefault="00BB0511" w14:paraId="06815133" w14:textId="1074B78C">
      <w:pPr>
        <w:jc w:val="center"/>
        <w:rPr>
          <w:b/>
          <w:color w:val="FF0000"/>
          <w:sz w:val="32"/>
          <w:szCs w:val="32"/>
        </w:rPr>
      </w:pPr>
      <w:r>
        <w:rPr>
          <w:b/>
          <w:color w:val="FF0000"/>
          <w:sz w:val="32"/>
          <w:szCs w:val="32"/>
        </w:rPr>
        <w:t>as of 17</w:t>
      </w:r>
      <w:bookmarkStart w:name="_GoBack" w:id="0"/>
      <w:bookmarkEnd w:id="0"/>
      <w:r w:rsidR="001342E3">
        <w:rPr>
          <w:b/>
          <w:color w:val="FF0000"/>
          <w:sz w:val="32"/>
          <w:szCs w:val="32"/>
        </w:rPr>
        <w:t>OCT</w:t>
      </w:r>
      <w:r w:rsidRPr="0075482B" w:rsidR="0075482B">
        <w:rPr>
          <w:b/>
          <w:color w:val="FF0000"/>
          <w:sz w:val="32"/>
          <w:szCs w:val="32"/>
        </w:rPr>
        <w:t>22</w:t>
      </w:r>
    </w:p>
    <w:p w:rsidR="00BF2235" w:rsidP="00BF2235" w:rsidRDefault="00BF2235" w14:paraId="2A14D3FE" w14:textId="77777777">
      <w:pPr>
        <w:pStyle w:val="Title"/>
        <w:rPr>
          <w:sz w:val="22"/>
          <w:szCs w:val="22"/>
        </w:rPr>
      </w:pPr>
    </w:p>
    <w:p w:rsidR="00BF2235" w:rsidP="00BF2235" w:rsidRDefault="00BF2235" w14:paraId="7C156F2B" w14:textId="77777777">
      <w:pPr>
        <w:pStyle w:val="Title"/>
        <w:rPr>
          <w:sz w:val="22"/>
          <w:szCs w:val="22"/>
        </w:rPr>
      </w:pPr>
    </w:p>
    <w:p w:rsidR="00BF2235" w:rsidP="00BF2235" w:rsidRDefault="00BF2235" w14:paraId="5D56B1CA" w14:textId="77777777">
      <w:pPr>
        <w:pStyle w:val="Title"/>
        <w:rPr>
          <w:sz w:val="22"/>
          <w:szCs w:val="22"/>
        </w:rPr>
      </w:pPr>
    </w:p>
    <w:p w:rsidR="00BF2235" w:rsidP="00BF2235" w:rsidRDefault="00BF2235" w14:paraId="61EF853F" w14:textId="77777777">
      <w:pPr>
        <w:pStyle w:val="Title"/>
        <w:rPr>
          <w:sz w:val="22"/>
          <w:szCs w:val="22"/>
        </w:rPr>
      </w:pPr>
    </w:p>
    <w:p w:rsidR="00BF2235" w:rsidP="00BF2235" w:rsidRDefault="00BF2235" w14:paraId="3CD7AD2F" w14:textId="77777777">
      <w:pPr>
        <w:pStyle w:val="Title"/>
        <w:rPr>
          <w:sz w:val="22"/>
          <w:szCs w:val="22"/>
        </w:rPr>
      </w:pPr>
    </w:p>
    <w:p w:rsidR="00BF2235" w:rsidP="00BF2235" w:rsidRDefault="00BF2235" w14:paraId="391BC21C" w14:textId="77777777">
      <w:pPr>
        <w:pStyle w:val="Title"/>
        <w:rPr>
          <w:sz w:val="22"/>
          <w:szCs w:val="22"/>
        </w:rPr>
      </w:pPr>
    </w:p>
    <w:p w:rsidR="00BF2235" w:rsidP="00BF2235" w:rsidRDefault="00BF2235" w14:paraId="78F2846F" w14:textId="77777777">
      <w:pPr>
        <w:pStyle w:val="Title"/>
        <w:rPr>
          <w:sz w:val="22"/>
          <w:szCs w:val="22"/>
        </w:rPr>
      </w:pPr>
    </w:p>
    <w:p w:rsidR="00BF2235" w:rsidP="00BF2235" w:rsidRDefault="00BF2235" w14:paraId="0ACF957B" w14:textId="77777777">
      <w:pPr>
        <w:pStyle w:val="Title"/>
        <w:rPr>
          <w:sz w:val="22"/>
          <w:szCs w:val="22"/>
        </w:rPr>
      </w:pPr>
    </w:p>
    <w:p w:rsidR="00BF2235" w:rsidP="00BF2235" w:rsidRDefault="00BF2235" w14:paraId="58A64C99" w14:textId="77777777">
      <w:pPr>
        <w:pStyle w:val="Title"/>
        <w:rPr>
          <w:sz w:val="22"/>
          <w:szCs w:val="22"/>
        </w:rPr>
      </w:pPr>
    </w:p>
    <w:p w:rsidR="00BF2235" w:rsidP="00BF2235" w:rsidRDefault="00BF2235" w14:paraId="7ED57D45" w14:textId="77777777">
      <w:pPr>
        <w:pStyle w:val="Title"/>
        <w:rPr>
          <w:sz w:val="22"/>
          <w:szCs w:val="22"/>
        </w:rPr>
      </w:pPr>
    </w:p>
    <w:p w:rsidR="00BF2235" w:rsidP="00BF2235" w:rsidRDefault="00BF2235" w14:paraId="5F33AB4A" w14:textId="77777777">
      <w:pPr>
        <w:pStyle w:val="Title"/>
        <w:rPr>
          <w:sz w:val="22"/>
          <w:szCs w:val="22"/>
        </w:rPr>
      </w:pPr>
    </w:p>
    <w:p w:rsidR="00BF2235" w:rsidP="00BF2235" w:rsidRDefault="00BF2235" w14:paraId="5C3F0D06" w14:textId="77777777">
      <w:pPr>
        <w:pStyle w:val="Title"/>
        <w:rPr>
          <w:sz w:val="22"/>
          <w:szCs w:val="22"/>
        </w:rPr>
      </w:pPr>
    </w:p>
    <w:p w:rsidR="00BF2235" w:rsidP="00BF2235" w:rsidRDefault="00BF2235" w14:paraId="79E38288" w14:textId="77777777">
      <w:pPr>
        <w:pStyle w:val="Title"/>
        <w:rPr>
          <w:sz w:val="22"/>
          <w:szCs w:val="22"/>
        </w:rPr>
      </w:pPr>
    </w:p>
    <w:p w:rsidR="00BF2235" w:rsidP="00BF2235" w:rsidRDefault="00BF2235" w14:paraId="28139611" w14:textId="77777777">
      <w:pPr>
        <w:pStyle w:val="Title"/>
        <w:rPr>
          <w:sz w:val="22"/>
          <w:szCs w:val="22"/>
        </w:rPr>
      </w:pPr>
    </w:p>
    <w:p w:rsidR="00BF2235" w:rsidP="00BF2235" w:rsidRDefault="00BF2235" w14:paraId="1270CAFE" w14:textId="77777777">
      <w:pPr>
        <w:pStyle w:val="Title"/>
        <w:rPr>
          <w:sz w:val="22"/>
          <w:szCs w:val="22"/>
        </w:rPr>
      </w:pPr>
    </w:p>
    <w:p w:rsidR="00BF2235" w:rsidP="00BF2235" w:rsidRDefault="00BF2235" w14:paraId="0C282A53" w14:textId="77777777">
      <w:pPr>
        <w:pStyle w:val="Title"/>
        <w:rPr>
          <w:sz w:val="22"/>
          <w:szCs w:val="22"/>
        </w:rPr>
      </w:pPr>
    </w:p>
    <w:p w:rsidR="00BF2235" w:rsidP="00BF2235" w:rsidRDefault="00BF2235" w14:paraId="7BEC6088" w14:textId="77777777">
      <w:pPr>
        <w:pStyle w:val="Title"/>
        <w:rPr>
          <w:sz w:val="22"/>
          <w:szCs w:val="22"/>
        </w:rPr>
      </w:pPr>
    </w:p>
    <w:p w:rsidR="00BF2235" w:rsidP="00BF2235" w:rsidRDefault="00BF2235" w14:paraId="36402BF5" w14:textId="77777777">
      <w:pPr>
        <w:pStyle w:val="Title"/>
        <w:rPr>
          <w:sz w:val="22"/>
          <w:szCs w:val="22"/>
        </w:rPr>
      </w:pPr>
    </w:p>
    <w:p w:rsidR="00BF2235" w:rsidP="00BF2235" w:rsidRDefault="00BF2235" w14:paraId="56E314DE" w14:textId="77777777">
      <w:pPr>
        <w:pStyle w:val="Title"/>
        <w:rPr>
          <w:sz w:val="22"/>
          <w:szCs w:val="22"/>
        </w:rPr>
      </w:pPr>
    </w:p>
    <w:p w:rsidR="00BF2235" w:rsidP="00BF2235" w:rsidRDefault="00BF2235" w14:paraId="60A471B2" w14:textId="77777777">
      <w:pPr>
        <w:pStyle w:val="Title"/>
        <w:rPr>
          <w:sz w:val="22"/>
          <w:szCs w:val="22"/>
        </w:rPr>
      </w:pPr>
    </w:p>
    <w:p w:rsidR="00BF2235" w:rsidP="00BF2235" w:rsidRDefault="00BF2235" w14:paraId="1FAAACD5" w14:textId="77777777">
      <w:pPr>
        <w:pStyle w:val="Title"/>
        <w:rPr>
          <w:sz w:val="22"/>
          <w:szCs w:val="22"/>
        </w:rPr>
      </w:pPr>
    </w:p>
    <w:p w:rsidR="00BF2235" w:rsidP="00BF2235" w:rsidRDefault="00BF2235" w14:paraId="71B521D2" w14:textId="77777777">
      <w:pPr>
        <w:pStyle w:val="Title"/>
        <w:rPr>
          <w:sz w:val="22"/>
          <w:szCs w:val="22"/>
        </w:rPr>
      </w:pPr>
    </w:p>
    <w:p w:rsidRPr="00AA5154" w:rsidR="00BF2235" w:rsidP="00BF2235" w:rsidRDefault="00BF2235" w14:paraId="4CDF6934" w14:textId="77777777">
      <w:pPr>
        <w:pStyle w:val="Title"/>
        <w:rPr>
          <w:sz w:val="22"/>
          <w:szCs w:val="22"/>
        </w:rPr>
      </w:pPr>
    </w:p>
    <w:p w:rsidRPr="00AA5154" w:rsidR="006660CF" w:rsidP="00935C1A" w:rsidRDefault="00843BFD" w14:paraId="31D3C9BB" w14:textId="77777777">
      <w:pPr>
        <w:pStyle w:val="Title"/>
        <w:rPr>
          <w:sz w:val="22"/>
          <w:szCs w:val="22"/>
        </w:rPr>
      </w:pPr>
      <w:r w:rsidRPr="00AA5154">
        <w:rPr>
          <w:sz w:val="22"/>
          <w:szCs w:val="22"/>
        </w:rPr>
        <w:t>THE ROAD TO WAR</w:t>
      </w:r>
      <w:r w:rsidRPr="00AA5154" w:rsidR="003933FE">
        <w:rPr>
          <w:sz w:val="22"/>
          <w:szCs w:val="22"/>
        </w:rPr>
        <w:t xml:space="preserve">: OLVANA AND </w:t>
      </w:r>
      <w:r w:rsidRPr="00AA5154" w:rsidR="00061C30">
        <w:rPr>
          <w:sz w:val="22"/>
          <w:szCs w:val="22"/>
        </w:rPr>
        <w:t>BELESIA</w:t>
      </w:r>
    </w:p>
    <w:p w:rsidRPr="00AA5154" w:rsidR="006660CF" w:rsidP="003933FE" w:rsidRDefault="006660CF" w14:paraId="24EEDC9B" w14:textId="77777777">
      <w:pPr>
        <w:pStyle w:val="Title"/>
        <w:rPr>
          <w:b w:val="0"/>
          <w:sz w:val="22"/>
          <w:szCs w:val="22"/>
        </w:rPr>
      </w:pPr>
    </w:p>
    <w:p w:rsidRPr="00AA5154" w:rsidR="00935C1A" w:rsidP="006660CF" w:rsidRDefault="006660CF" w14:paraId="7A91FFB2" w14:textId="77777777">
      <w:pPr>
        <w:pStyle w:val="Header"/>
        <w:widowControl w:val="0"/>
        <w:tabs>
          <w:tab w:val="clear" w:pos="4320"/>
          <w:tab w:val="clear" w:pos="8640"/>
        </w:tabs>
        <w:jc w:val="center"/>
        <w:rPr>
          <w:b/>
          <w:sz w:val="22"/>
          <w:szCs w:val="22"/>
          <w:u w:val="single"/>
        </w:rPr>
      </w:pPr>
      <w:r w:rsidRPr="00AA5154">
        <w:rPr>
          <w:b/>
          <w:sz w:val="22"/>
          <w:szCs w:val="22"/>
          <w:u w:val="single"/>
        </w:rPr>
        <w:t>Section I</w:t>
      </w:r>
      <w:r w:rsidRPr="00AA5154" w:rsidR="00B074B8">
        <w:rPr>
          <w:b/>
          <w:sz w:val="22"/>
          <w:szCs w:val="22"/>
          <w:u w:val="single"/>
        </w:rPr>
        <w:t>—Background</w:t>
      </w:r>
    </w:p>
    <w:p w:rsidRPr="00AA5154" w:rsidR="00A5761E" w:rsidP="006660CF" w:rsidRDefault="00A5761E" w14:paraId="4E0B4440" w14:textId="77777777">
      <w:pPr>
        <w:pStyle w:val="Header"/>
        <w:widowControl w:val="0"/>
        <w:tabs>
          <w:tab w:val="clear" w:pos="4320"/>
          <w:tab w:val="clear" w:pos="8640"/>
        </w:tabs>
        <w:jc w:val="center"/>
        <w:rPr>
          <w:b/>
          <w:sz w:val="22"/>
          <w:szCs w:val="22"/>
          <w:u w:val="single"/>
        </w:rPr>
      </w:pPr>
    </w:p>
    <w:p w:rsidRPr="00AA5154" w:rsidR="00054FFE" w:rsidP="00054FFE" w:rsidRDefault="00054FFE" w14:paraId="21463D5E" w14:textId="77777777">
      <w:pPr>
        <w:contextualSpacing/>
        <w:jc w:val="both"/>
        <w:rPr>
          <w:sz w:val="22"/>
          <w:szCs w:val="22"/>
          <w:shd w:val="clear" w:color="auto" w:fill="FFFFFF"/>
        </w:rPr>
      </w:pPr>
      <w:r w:rsidRPr="00AA5154">
        <w:rPr>
          <w:sz w:val="22"/>
          <w:szCs w:val="22"/>
          <w:shd w:val="clear" w:color="auto" w:fill="FFFFFF"/>
        </w:rPr>
        <w:t xml:space="preserve">Olvana has aggressively sought to press its will on the region to “return” Olvana to a position of strength, prosperity, and leadership on the world stage. To keep major powers out of the region, Olvana seeks to become the partner of choice using the whole-of-government approach across </w:t>
      </w:r>
      <w:r w:rsidRPr="00AA5154" w:rsidR="00506439">
        <w:rPr>
          <w:sz w:val="22"/>
          <w:szCs w:val="22"/>
          <w:shd w:val="clear" w:color="auto" w:fill="FFFFFF"/>
        </w:rPr>
        <w:t xml:space="preserve">Diplomatic, Information, Military, Economic, Financial, Intelligence, </w:t>
      </w:r>
      <w:r w:rsidRPr="00AA5154" w:rsidR="00AA5154">
        <w:rPr>
          <w:sz w:val="22"/>
          <w:szCs w:val="22"/>
          <w:shd w:val="clear" w:color="auto" w:fill="FFFFFF"/>
        </w:rPr>
        <w:t>and Law</w:t>
      </w:r>
      <w:r w:rsidRPr="00AA5154" w:rsidR="00506439">
        <w:rPr>
          <w:sz w:val="22"/>
          <w:szCs w:val="22"/>
          <w:shd w:val="clear" w:color="auto" w:fill="FFFFFF"/>
        </w:rPr>
        <w:t xml:space="preserve"> Enforcement (</w:t>
      </w:r>
      <w:r w:rsidRPr="00AA5154">
        <w:rPr>
          <w:sz w:val="22"/>
          <w:szCs w:val="22"/>
          <w:shd w:val="clear" w:color="auto" w:fill="FFFFFF"/>
        </w:rPr>
        <w:t>DIMEFIL</w:t>
      </w:r>
      <w:r w:rsidRPr="00AA5154" w:rsidR="00506439">
        <w:rPr>
          <w:sz w:val="22"/>
          <w:szCs w:val="22"/>
          <w:shd w:val="clear" w:color="auto" w:fill="FFFFFF"/>
        </w:rPr>
        <w:t>)</w:t>
      </w:r>
      <w:r w:rsidRPr="00AA5154">
        <w:rPr>
          <w:sz w:val="22"/>
          <w:szCs w:val="22"/>
          <w:shd w:val="clear" w:color="auto" w:fill="FFFFFF"/>
        </w:rPr>
        <w:t>. Olvana has pursued infrastructure and military projects with Bel</w:t>
      </w:r>
      <w:r w:rsidRPr="00AA5154" w:rsidR="00831079">
        <w:rPr>
          <w:sz w:val="22"/>
          <w:szCs w:val="22"/>
          <w:shd w:val="clear" w:color="auto" w:fill="FFFFFF"/>
        </w:rPr>
        <w:t>e</w:t>
      </w:r>
      <w:r w:rsidRPr="00AA5154">
        <w:rPr>
          <w:sz w:val="22"/>
          <w:szCs w:val="22"/>
          <w:shd w:val="clear" w:color="auto" w:fill="FFFFFF"/>
        </w:rPr>
        <w:t>sia and other Asian nations, with the primary goal to extend and secure the battle space beyond the first island chain. More than anything, Bel</w:t>
      </w:r>
      <w:r w:rsidRPr="00AA5154" w:rsidR="00831079">
        <w:rPr>
          <w:sz w:val="22"/>
          <w:szCs w:val="22"/>
          <w:shd w:val="clear" w:color="auto" w:fill="FFFFFF"/>
        </w:rPr>
        <w:t>e</w:t>
      </w:r>
      <w:r w:rsidRPr="00AA5154">
        <w:rPr>
          <w:sz w:val="22"/>
          <w:szCs w:val="22"/>
          <w:shd w:val="clear" w:color="auto" w:fill="FFFFFF"/>
        </w:rPr>
        <w:t>sia is now on the front line of geopolitical tension in the South China Sea</w:t>
      </w:r>
      <w:r w:rsidR="00AA5154">
        <w:rPr>
          <w:sz w:val="22"/>
          <w:szCs w:val="22"/>
          <w:shd w:val="clear" w:color="auto" w:fill="FFFFFF"/>
        </w:rPr>
        <w:t>.</w:t>
      </w:r>
      <w:r w:rsidR="00603023">
        <w:rPr>
          <w:sz w:val="22"/>
          <w:szCs w:val="22"/>
          <w:shd w:val="clear" w:color="auto" w:fill="FFFFFF"/>
        </w:rPr>
        <w:t xml:space="preserve"> </w:t>
      </w:r>
    </w:p>
    <w:p w:rsidRPr="00AA5154" w:rsidR="000E0538" w:rsidP="000E0538" w:rsidRDefault="000E0538" w14:paraId="1EAD0B21" w14:textId="77777777">
      <w:pPr>
        <w:pStyle w:val="3Style1"/>
        <w:ind w:left="0"/>
        <w:jc w:val="both"/>
        <w:rPr>
          <w:bCs/>
          <w:sz w:val="22"/>
          <w:szCs w:val="22"/>
        </w:rPr>
      </w:pPr>
    </w:p>
    <w:p w:rsidRPr="00AA5154" w:rsidR="003A05A9" w:rsidP="003A05A9" w:rsidRDefault="003A05A9" w14:paraId="6F90AB81" w14:textId="77777777">
      <w:pPr>
        <w:pStyle w:val="1Style1"/>
        <w:jc w:val="center"/>
        <w:rPr>
          <w:rFonts w:ascii="Times New Roman" w:hAnsi="Times New Roman"/>
          <w:sz w:val="22"/>
          <w:szCs w:val="22"/>
        </w:rPr>
      </w:pPr>
      <w:r w:rsidRPr="00AA5154">
        <w:rPr>
          <w:rFonts w:ascii="Times New Roman" w:hAnsi="Times New Roman"/>
          <w:b/>
          <w:sz w:val="22"/>
          <w:szCs w:val="22"/>
          <w:u w:val="single"/>
        </w:rPr>
        <w:t>Section II—Regional Actors</w:t>
      </w:r>
    </w:p>
    <w:p w:rsidRPr="00AA5154" w:rsidR="003A05A9" w:rsidP="003A05A9" w:rsidRDefault="003A05A9" w14:paraId="1C106EC0" w14:textId="77777777">
      <w:pPr>
        <w:pStyle w:val="1Style1"/>
        <w:rPr>
          <w:rFonts w:ascii="Times New Roman" w:hAnsi="Times New Roman"/>
          <w:sz w:val="22"/>
          <w:szCs w:val="22"/>
        </w:rPr>
      </w:pPr>
    </w:p>
    <w:p w:rsidRPr="00AA5154" w:rsidR="00D22627" w:rsidP="00E81D21" w:rsidRDefault="00A10D39" w14:paraId="3D756B08" w14:textId="77777777">
      <w:pPr>
        <w:pStyle w:val="3Style1"/>
        <w:numPr>
          <w:ilvl w:val="0"/>
          <w:numId w:val="4"/>
        </w:numPr>
        <w:ind w:left="0"/>
        <w:jc w:val="both"/>
        <w:rPr>
          <w:rFonts w:ascii="Times New Roman" w:hAnsi="Times New Roman"/>
          <w:bCs/>
          <w:sz w:val="22"/>
          <w:szCs w:val="22"/>
          <w:u w:val="single"/>
        </w:rPr>
      </w:pPr>
      <w:r w:rsidRPr="00AA5154">
        <w:rPr>
          <w:rFonts w:ascii="Times New Roman" w:hAnsi="Times New Roman"/>
          <w:b/>
          <w:bCs/>
          <w:sz w:val="22"/>
          <w:szCs w:val="22"/>
          <w:u w:val="single"/>
        </w:rPr>
        <w:t>Olvana.</w:t>
      </w:r>
      <w:r w:rsidRPr="00AA5154">
        <w:rPr>
          <w:rFonts w:ascii="Times New Roman" w:hAnsi="Times New Roman"/>
          <w:b/>
          <w:bCs/>
          <w:sz w:val="22"/>
          <w:szCs w:val="22"/>
        </w:rPr>
        <w:t xml:space="preserve"> </w:t>
      </w:r>
      <w:r w:rsidRPr="00AA5154">
        <w:rPr>
          <w:rFonts w:ascii="Times New Roman" w:hAnsi="Times New Roman"/>
          <w:bCs/>
          <w:sz w:val="22"/>
          <w:szCs w:val="22"/>
        </w:rPr>
        <w:t xml:space="preserve">The People’s Republic of Olvana </w:t>
      </w:r>
      <w:r w:rsidRPr="00AA5154" w:rsidR="00C9710F">
        <w:rPr>
          <w:rFonts w:ascii="Times New Roman" w:hAnsi="Times New Roman"/>
          <w:bCs/>
          <w:sz w:val="22"/>
          <w:szCs w:val="22"/>
        </w:rPr>
        <w:t xml:space="preserve">(PRO) </w:t>
      </w:r>
      <w:r w:rsidRPr="00AA5154">
        <w:rPr>
          <w:rFonts w:ascii="Times New Roman" w:hAnsi="Times New Roman"/>
          <w:bCs/>
          <w:sz w:val="22"/>
          <w:szCs w:val="22"/>
        </w:rPr>
        <w:t xml:space="preserve">was declared by the Olvanan Communist Party in 1951 and has remained as the party that </w:t>
      </w:r>
      <w:r w:rsidRPr="00AA5154" w:rsidR="004C325B">
        <w:rPr>
          <w:rFonts w:ascii="Times New Roman" w:hAnsi="Times New Roman"/>
          <w:bCs/>
          <w:sz w:val="22"/>
          <w:szCs w:val="22"/>
        </w:rPr>
        <w:t xml:space="preserve">continues to </w:t>
      </w:r>
      <w:r w:rsidRPr="00AA5154">
        <w:rPr>
          <w:rFonts w:ascii="Times New Roman" w:hAnsi="Times New Roman"/>
          <w:bCs/>
          <w:sz w:val="22"/>
          <w:szCs w:val="22"/>
        </w:rPr>
        <w:t xml:space="preserve">“defend the revolution” </w:t>
      </w:r>
      <w:r w:rsidRPr="00AA5154" w:rsidR="004C325B">
        <w:rPr>
          <w:rFonts w:ascii="Times New Roman" w:hAnsi="Times New Roman"/>
          <w:bCs/>
          <w:sz w:val="22"/>
          <w:szCs w:val="22"/>
        </w:rPr>
        <w:t>with campaign</w:t>
      </w:r>
      <w:r w:rsidRPr="00AA5154" w:rsidR="00817AA7">
        <w:rPr>
          <w:rFonts w:ascii="Times New Roman" w:hAnsi="Times New Roman"/>
          <w:bCs/>
          <w:sz w:val="22"/>
          <w:szCs w:val="22"/>
        </w:rPr>
        <w:t>s</w:t>
      </w:r>
      <w:r w:rsidRPr="00AA5154" w:rsidR="004C325B">
        <w:rPr>
          <w:rFonts w:ascii="Times New Roman" w:hAnsi="Times New Roman"/>
          <w:bCs/>
          <w:sz w:val="22"/>
          <w:szCs w:val="22"/>
        </w:rPr>
        <w:t xml:space="preserve"> of subtle liberalization of economic, social, and political policies. </w:t>
      </w:r>
      <w:proofErr w:type="gramStart"/>
      <w:r w:rsidRPr="00AA5154" w:rsidR="004C325B">
        <w:rPr>
          <w:rFonts w:ascii="Times New Roman" w:hAnsi="Times New Roman"/>
          <w:bCs/>
          <w:sz w:val="22"/>
          <w:szCs w:val="22"/>
        </w:rPr>
        <w:t>Olvana is the world’s second largest exporter</w:t>
      </w:r>
      <w:r w:rsidRPr="00AA5154" w:rsidR="00BA327B">
        <w:rPr>
          <w:rFonts w:ascii="Times New Roman" w:hAnsi="Times New Roman"/>
          <w:bCs/>
          <w:sz w:val="22"/>
          <w:szCs w:val="22"/>
        </w:rPr>
        <w:t xml:space="preserve"> and has adopted the soft power tool of money – via investments and project funding - to expand its influence.</w:t>
      </w:r>
      <w:proofErr w:type="gramEnd"/>
      <w:r w:rsidRPr="00AA5154" w:rsidR="00BA327B">
        <w:rPr>
          <w:rFonts w:ascii="Times New Roman" w:hAnsi="Times New Roman"/>
          <w:bCs/>
          <w:sz w:val="22"/>
          <w:szCs w:val="22"/>
        </w:rPr>
        <w:t xml:space="preserve"> </w:t>
      </w:r>
    </w:p>
    <w:p w:rsidRPr="00AA5154" w:rsidR="00A5761E" w:rsidP="00A5761E" w:rsidRDefault="00A5761E" w14:paraId="5C97DCFC" w14:textId="77777777">
      <w:pPr>
        <w:pStyle w:val="3Style1"/>
        <w:ind w:left="0"/>
        <w:jc w:val="both"/>
        <w:rPr>
          <w:rFonts w:ascii="Times New Roman" w:hAnsi="Times New Roman"/>
          <w:bCs/>
          <w:sz w:val="22"/>
          <w:szCs w:val="22"/>
          <w:u w:val="single"/>
        </w:rPr>
      </w:pPr>
    </w:p>
    <w:p w:rsidRPr="00AA5154" w:rsidR="00A5761E" w:rsidP="00A5761E" w:rsidRDefault="00A5761E" w14:paraId="49058989" w14:textId="77777777">
      <w:pPr>
        <w:pStyle w:val="3Style1"/>
        <w:ind w:left="0"/>
        <w:jc w:val="both"/>
        <w:rPr>
          <w:rFonts w:ascii="Times New Roman" w:hAnsi="Times New Roman" w:eastAsia="Batang"/>
          <w:snapToGrid/>
          <w:sz w:val="22"/>
          <w:szCs w:val="22"/>
          <w:lang w:eastAsia="ko-KR"/>
        </w:rPr>
      </w:pPr>
      <w:r w:rsidRPr="00AA5154">
        <w:rPr>
          <w:rFonts w:ascii="Times New Roman" w:hAnsi="Times New Roman"/>
          <w:b/>
          <w:bCs/>
          <w:sz w:val="22"/>
          <w:szCs w:val="22"/>
          <w:u w:val="single"/>
        </w:rPr>
        <w:t>(NOTE:</w:t>
      </w:r>
      <w:r w:rsidRPr="00AA5154">
        <w:rPr>
          <w:rFonts w:ascii="Times New Roman" w:hAnsi="Times New Roman"/>
          <w:bCs/>
          <w:sz w:val="22"/>
          <w:szCs w:val="22"/>
          <w:u w:val="single"/>
        </w:rPr>
        <w:t xml:space="preserve"> </w:t>
      </w:r>
      <w:r w:rsidRPr="00AA5154">
        <w:rPr>
          <w:rFonts w:ascii="Times New Roman" w:hAnsi="Times New Roman"/>
          <w:bCs/>
          <w:sz w:val="22"/>
          <w:szCs w:val="22"/>
        </w:rPr>
        <w:t xml:space="preserve">For further information on </w:t>
      </w:r>
      <w:proofErr w:type="gramStart"/>
      <w:r w:rsidRPr="00AA5154">
        <w:rPr>
          <w:rFonts w:ascii="Times New Roman" w:hAnsi="Times New Roman"/>
          <w:bCs/>
          <w:sz w:val="22"/>
          <w:szCs w:val="22"/>
        </w:rPr>
        <w:t>Olvana</w:t>
      </w:r>
      <w:proofErr w:type="gramEnd"/>
      <w:r w:rsidRPr="00AA5154">
        <w:rPr>
          <w:rFonts w:ascii="Times New Roman" w:hAnsi="Times New Roman"/>
          <w:bCs/>
          <w:sz w:val="22"/>
          <w:szCs w:val="22"/>
        </w:rPr>
        <w:t xml:space="preserve"> see the OE Data Integration Network (ODIN) digital resource for the Decisive Action Training Environment at </w:t>
      </w:r>
      <w:hyperlink w:history="1" r:id="rId12">
        <w:r w:rsidRPr="00AA5154">
          <w:rPr>
            <w:rFonts w:ascii="Times New Roman" w:hAnsi="Times New Roman" w:eastAsia="Batang"/>
            <w:b/>
            <w:snapToGrid/>
            <w:sz w:val="22"/>
            <w:szCs w:val="22"/>
            <w:u w:val="single"/>
            <w:lang w:eastAsia="ko-KR"/>
          </w:rPr>
          <w:t>https://odin.tradoc.army.mil/DATE/Pacific/Olvana</w:t>
        </w:r>
      </w:hyperlink>
      <w:r w:rsidRPr="00AA5154">
        <w:rPr>
          <w:rFonts w:ascii="Times New Roman" w:hAnsi="Times New Roman" w:eastAsia="Batang"/>
          <w:snapToGrid/>
          <w:sz w:val="22"/>
          <w:szCs w:val="22"/>
          <w:lang w:eastAsia="ko-KR"/>
        </w:rPr>
        <w:t xml:space="preserve"> ).</w:t>
      </w:r>
    </w:p>
    <w:p w:rsidRPr="00AA5154" w:rsidR="00A5761E" w:rsidP="00A5761E" w:rsidRDefault="00A5761E" w14:paraId="747A2C60" w14:textId="77777777">
      <w:pPr>
        <w:pStyle w:val="3Style1"/>
        <w:jc w:val="both"/>
        <w:rPr>
          <w:rFonts w:ascii="Times New Roman" w:hAnsi="Times New Roman"/>
          <w:bCs/>
          <w:sz w:val="22"/>
          <w:szCs w:val="22"/>
          <w:u w:val="single"/>
        </w:rPr>
      </w:pPr>
    </w:p>
    <w:p w:rsidRPr="00AA5154" w:rsidR="00061C30" w:rsidP="00097D89" w:rsidRDefault="00061C30" w14:paraId="0E055664" w14:textId="19B6F54A">
      <w:pPr>
        <w:pStyle w:val="3Style1"/>
        <w:numPr>
          <w:ilvl w:val="0"/>
          <w:numId w:val="4"/>
        </w:numPr>
        <w:ind w:left="0"/>
        <w:jc w:val="both"/>
        <w:rPr>
          <w:rFonts w:ascii="Times New Roman" w:hAnsi="Times New Roman"/>
          <w:b/>
          <w:bCs/>
          <w:sz w:val="22"/>
          <w:szCs w:val="22"/>
          <w:u w:val="single"/>
        </w:rPr>
      </w:pPr>
      <w:r w:rsidRPr="00AA5154">
        <w:rPr>
          <w:rFonts w:ascii="Times New Roman" w:hAnsi="Times New Roman"/>
          <w:b/>
          <w:bCs/>
          <w:sz w:val="22"/>
          <w:szCs w:val="22"/>
          <w:u w:val="single"/>
        </w:rPr>
        <w:t>Belesia</w:t>
      </w:r>
      <w:r w:rsidRPr="00AA5154" w:rsidR="00A5761E">
        <w:rPr>
          <w:rFonts w:ascii="Times New Roman" w:hAnsi="Times New Roman"/>
          <w:b/>
          <w:bCs/>
          <w:sz w:val="22"/>
          <w:szCs w:val="22"/>
          <w:u w:val="single"/>
        </w:rPr>
        <w:t>.</w:t>
      </w:r>
      <w:r w:rsidRPr="00AA5154" w:rsidR="00A5761E">
        <w:rPr>
          <w:rFonts w:ascii="Times New Roman" w:hAnsi="Times New Roman"/>
          <w:bCs/>
          <w:sz w:val="22"/>
          <w:szCs w:val="22"/>
        </w:rPr>
        <w:t xml:space="preserve"> </w:t>
      </w:r>
      <w:r w:rsidRPr="00AA5154">
        <w:rPr>
          <w:rFonts w:ascii="Times New Roman" w:hAnsi="Times New Roman"/>
          <w:bCs/>
          <w:sz w:val="22"/>
          <w:szCs w:val="22"/>
        </w:rPr>
        <w:t>The Federate</w:t>
      </w:r>
      <w:r w:rsidR="00D26679">
        <w:rPr>
          <w:rFonts w:ascii="Times New Roman" w:hAnsi="Times New Roman"/>
          <w:bCs/>
          <w:sz w:val="22"/>
          <w:szCs w:val="22"/>
        </w:rPr>
        <w:t>d</w:t>
      </w:r>
      <w:r w:rsidRPr="00AA5154">
        <w:rPr>
          <w:rFonts w:ascii="Times New Roman" w:hAnsi="Times New Roman"/>
          <w:bCs/>
          <w:sz w:val="22"/>
          <w:szCs w:val="22"/>
        </w:rPr>
        <w:t xml:space="preserve"> States of Belesia is a relatively young, post-colonial democracy in the region. The political structure an environment of Belesia seems to be under constant threat from a variety of challenges, ranging </w:t>
      </w:r>
      <w:r w:rsidRPr="00AA5154" w:rsidR="00D26679">
        <w:rPr>
          <w:rFonts w:ascii="Times New Roman" w:hAnsi="Times New Roman"/>
          <w:bCs/>
          <w:sz w:val="22"/>
          <w:szCs w:val="22"/>
        </w:rPr>
        <w:t>from bureaucratic turmoil and popular unrest</w:t>
      </w:r>
      <w:r w:rsidRPr="00AA5154">
        <w:rPr>
          <w:rFonts w:ascii="Times New Roman" w:hAnsi="Times New Roman"/>
          <w:bCs/>
          <w:sz w:val="22"/>
          <w:szCs w:val="22"/>
        </w:rPr>
        <w:t xml:space="preserve"> to the threat of domestic terrorism. There are ongoing disputes from groups claiming independence from Belesia. These regional disputes are local, simmer, flare up, and then simmer again. Both </w:t>
      </w:r>
      <w:r w:rsidRPr="00AA5154" w:rsidR="00817AA7">
        <w:rPr>
          <w:rFonts w:ascii="Times New Roman" w:hAnsi="Times New Roman"/>
          <w:bCs/>
          <w:sz w:val="22"/>
          <w:szCs w:val="22"/>
        </w:rPr>
        <w:t xml:space="preserve">Olvana and </w:t>
      </w:r>
      <w:r w:rsidRPr="00AA5154">
        <w:rPr>
          <w:rFonts w:ascii="Times New Roman" w:hAnsi="Times New Roman"/>
          <w:bCs/>
          <w:sz w:val="22"/>
          <w:szCs w:val="22"/>
        </w:rPr>
        <w:t xml:space="preserve">North Torbia have also claimed some of the Belesian islands belong to them. </w:t>
      </w:r>
    </w:p>
    <w:p w:rsidRPr="00AA5154" w:rsidR="00061C30" w:rsidP="00061C30" w:rsidRDefault="00061C30" w14:paraId="7DCFE303" w14:textId="77777777">
      <w:pPr>
        <w:pStyle w:val="3Style1"/>
        <w:ind w:left="0"/>
        <w:jc w:val="both"/>
        <w:rPr>
          <w:rFonts w:ascii="Times New Roman" w:hAnsi="Times New Roman"/>
          <w:b/>
          <w:bCs/>
          <w:sz w:val="22"/>
          <w:szCs w:val="22"/>
          <w:u w:val="single"/>
        </w:rPr>
      </w:pPr>
    </w:p>
    <w:p w:rsidRPr="00AA5154" w:rsidR="00A5761E" w:rsidP="00A5761E" w:rsidRDefault="00A5761E" w14:paraId="2B44DC22" w14:textId="77777777">
      <w:pPr>
        <w:pStyle w:val="3Style1"/>
        <w:ind w:left="0"/>
        <w:jc w:val="both"/>
        <w:rPr>
          <w:rFonts w:ascii="Times New Roman" w:hAnsi="Times New Roman" w:eastAsia="Batang"/>
          <w:b/>
          <w:snapToGrid/>
          <w:sz w:val="22"/>
          <w:szCs w:val="22"/>
          <w:lang w:eastAsia="ko-KR"/>
        </w:rPr>
      </w:pPr>
    </w:p>
    <w:p w:rsidRPr="00AA5154" w:rsidR="00B074B8" w:rsidP="00B074B8" w:rsidRDefault="00B074B8" w14:paraId="0BBDC984" w14:textId="77777777">
      <w:pPr>
        <w:pStyle w:val="Header"/>
        <w:widowControl w:val="0"/>
        <w:tabs>
          <w:tab w:val="clear" w:pos="4320"/>
          <w:tab w:val="clear" w:pos="8640"/>
        </w:tabs>
        <w:jc w:val="center"/>
        <w:rPr>
          <w:b/>
          <w:sz w:val="22"/>
          <w:szCs w:val="22"/>
          <w:u w:val="single"/>
        </w:rPr>
      </w:pPr>
      <w:r w:rsidRPr="00AA5154">
        <w:rPr>
          <w:b/>
          <w:sz w:val="22"/>
          <w:szCs w:val="22"/>
          <w:u w:val="single"/>
        </w:rPr>
        <w:t>Section III.  Historical Timeline</w:t>
      </w:r>
    </w:p>
    <w:p w:rsidRPr="00AA5154" w:rsidR="000F6CF6" w:rsidP="002E35D5" w:rsidRDefault="000F6CF6" w14:paraId="0AE8732C" w14:textId="77777777">
      <w:pPr>
        <w:pStyle w:val="Header"/>
        <w:widowControl w:val="0"/>
        <w:tabs>
          <w:tab w:val="clear" w:pos="4320"/>
          <w:tab w:val="clear" w:pos="8640"/>
        </w:tabs>
        <w:rPr>
          <w:b/>
          <w:sz w:val="22"/>
          <w:szCs w:val="22"/>
          <w:u w:val="single"/>
        </w:rPr>
      </w:pPr>
    </w:p>
    <w:p w:rsidRPr="00AA5154" w:rsidR="00061C30" w:rsidP="00063DE0" w:rsidRDefault="00054FFE" w14:paraId="12970487" w14:textId="77777777">
      <w:pPr>
        <w:pStyle w:val="Header"/>
        <w:widowControl w:val="0"/>
        <w:tabs>
          <w:tab w:val="clear" w:pos="4320"/>
          <w:tab w:val="clear" w:pos="8640"/>
        </w:tabs>
        <w:jc w:val="both"/>
        <w:rPr>
          <w:sz w:val="22"/>
          <w:szCs w:val="22"/>
        </w:rPr>
      </w:pPr>
      <w:proofErr w:type="gramStart"/>
      <w:r w:rsidRPr="00AA5154">
        <w:rPr>
          <w:b/>
          <w:sz w:val="22"/>
          <w:szCs w:val="22"/>
        </w:rPr>
        <w:t>1900</w:t>
      </w:r>
      <w:proofErr w:type="gramEnd"/>
      <w:r w:rsidRPr="00AA5154" w:rsidR="00063DE0">
        <w:rPr>
          <w:b/>
          <w:sz w:val="22"/>
          <w:szCs w:val="22"/>
        </w:rPr>
        <w:t xml:space="preserve">: </w:t>
      </w:r>
      <w:r w:rsidRPr="00AA5154" w:rsidR="00063DE0">
        <w:rPr>
          <w:sz w:val="22"/>
          <w:szCs w:val="22"/>
        </w:rPr>
        <w:t>Belesia begins its second political shaping, as Islam spreads across the islands, and with it, a desire for independence from both colonial and Christian oversight.</w:t>
      </w:r>
    </w:p>
    <w:p w:rsidRPr="00AA5154" w:rsidR="00063DE0" w:rsidP="00063DE0" w:rsidRDefault="00063DE0" w14:paraId="46956298" w14:textId="77777777">
      <w:pPr>
        <w:pStyle w:val="Header"/>
        <w:widowControl w:val="0"/>
        <w:tabs>
          <w:tab w:val="clear" w:pos="4320"/>
          <w:tab w:val="clear" w:pos="8640"/>
        </w:tabs>
        <w:jc w:val="both"/>
        <w:rPr>
          <w:sz w:val="22"/>
          <w:szCs w:val="22"/>
        </w:rPr>
      </w:pPr>
    </w:p>
    <w:p w:rsidRPr="00AA5154" w:rsidR="00063DE0" w:rsidP="00063DE0" w:rsidRDefault="00063DE0" w14:paraId="6BF439DB" w14:textId="77777777">
      <w:pPr>
        <w:pStyle w:val="Header"/>
        <w:widowControl w:val="0"/>
        <w:tabs>
          <w:tab w:val="clear" w:pos="4320"/>
          <w:tab w:val="clear" w:pos="8640"/>
        </w:tabs>
        <w:jc w:val="both"/>
        <w:rPr>
          <w:sz w:val="22"/>
          <w:szCs w:val="22"/>
        </w:rPr>
      </w:pPr>
      <w:r w:rsidRPr="00AA5154">
        <w:rPr>
          <w:b/>
          <w:sz w:val="22"/>
          <w:szCs w:val="22"/>
        </w:rPr>
        <w:t>1918:</w:t>
      </w:r>
      <w:r w:rsidRPr="00AA5154">
        <w:rPr>
          <w:sz w:val="22"/>
          <w:szCs w:val="22"/>
        </w:rPr>
        <w:t xml:space="preserve"> A three-year civil war erupted, and although the colonial power defeated the insurgents, </w:t>
      </w:r>
      <w:proofErr w:type="gramStart"/>
      <w:r w:rsidRPr="00AA5154">
        <w:rPr>
          <w:sz w:val="22"/>
          <w:szCs w:val="22"/>
        </w:rPr>
        <w:t>it also</w:t>
      </w:r>
      <w:proofErr w:type="gramEnd"/>
      <w:r w:rsidRPr="00AA5154">
        <w:rPr>
          <w:sz w:val="22"/>
          <w:szCs w:val="22"/>
        </w:rPr>
        <w:t xml:space="preserve"> weakened the colonial government.</w:t>
      </w:r>
    </w:p>
    <w:p w:rsidRPr="00AA5154" w:rsidR="00063DE0" w:rsidP="00063DE0" w:rsidRDefault="00063DE0" w14:paraId="135C8231" w14:textId="77777777">
      <w:pPr>
        <w:pStyle w:val="Header"/>
        <w:widowControl w:val="0"/>
        <w:tabs>
          <w:tab w:val="clear" w:pos="4320"/>
          <w:tab w:val="clear" w:pos="8640"/>
        </w:tabs>
        <w:jc w:val="both"/>
        <w:rPr>
          <w:sz w:val="22"/>
          <w:szCs w:val="22"/>
        </w:rPr>
      </w:pPr>
    </w:p>
    <w:p w:rsidRPr="00AA5154" w:rsidR="00063DE0" w:rsidP="00063DE0" w:rsidRDefault="00063DE0" w14:paraId="5EFB608D" w14:textId="77777777">
      <w:pPr>
        <w:pStyle w:val="Header"/>
        <w:widowControl w:val="0"/>
        <w:tabs>
          <w:tab w:val="clear" w:pos="4320"/>
          <w:tab w:val="clear" w:pos="8640"/>
        </w:tabs>
        <w:jc w:val="both"/>
        <w:rPr>
          <w:sz w:val="22"/>
          <w:szCs w:val="22"/>
        </w:rPr>
      </w:pPr>
      <w:proofErr w:type="gramStart"/>
      <w:r w:rsidRPr="00AA5154">
        <w:rPr>
          <w:b/>
          <w:sz w:val="22"/>
          <w:szCs w:val="22"/>
        </w:rPr>
        <w:t>1945</w:t>
      </w:r>
      <w:proofErr w:type="gramEnd"/>
      <w:r w:rsidRPr="00AA5154">
        <w:rPr>
          <w:b/>
          <w:sz w:val="22"/>
          <w:szCs w:val="22"/>
        </w:rPr>
        <w:t>:</w:t>
      </w:r>
      <w:r w:rsidRPr="00AA5154">
        <w:rPr>
          <w:sz w:val="22"/>
          <w:szCs w:val="22"/>
        </w:rPr>
        <w:t xml:space="preserve"> </w:t>
      </w:r>
      <w:r w:rsidRPr="00AA5154" w:rsidR="00817AA7">
        <w:rPr>
          <w:sz w:val="22"/>
          <w:szCs w:val="22"/>
        </w:rPr>
        <w:t xml:space="preserve">After WWII, </w:t>
      </w:r>
      <w:r w:rsidRPr="00AA5154">
        <w:rPr>
          <w:sz w:val="22"/>
          <w:szCs w:val="22"/>
        </w:rPr>
        <w:t>Belesia received full sovereignty.</w:t>
      </w:r>
    </w:p>
    <w:p w:rsidRPr="00AA5154" w:rsidR="00814645" w:rsidP="00063DE0" w:rsidRDefault="00814645" w14:paraId="6CB3D763" w14:textId="77777777">
      <w:pPr>
        <w:pStyle w:val="Header"/>
        <w:widowControl w:val="0"/>
        <w:tabs>
          <w:tab w:val="clear" w:pos="4320"/>
          <w:tab w:val="clear" w:pos="8640"/>
        </w:tabs>
        <w:jc w:val="both"/>
        <w:rPr>
          <w:sz w:val="22"/>
          <w:szCs w:val="22"/>
        </w:rPr>
      </w:pPr>
    </w:p>
    <w:p w:rsidRPr="00AA5154" w:rsidR="00814645" w:rsidP="00063DE0" w:rsidRDefault="00814645" w14:paraId="4A5AECD2" w14:textId="77777777">
      <w:pPr>
        <w:pStyle w:val="Header"/>
        <w:widowControl w:val="0"/>
        <w:tabs>
          <w:tab w:val="clear" w:pos="4320"/>
          <w:tab w:val="clear" w:pos="8640"/>
        </w:tabs>
        <w:jc w:val="both"/>
        <w:rPr>
          <w:sz w:val="22"/>
          <w:szCs w:val="22"/>
        </w:rPr>
      </w:pPr>
      <w:proofErr w:type="gramStart"/>
      <w:r w:rsidRPr="00AA5154">
        <w:rPr>
          <w:b/>
          <w:sz w:val="22"/>
          <w:szCs w:val="22"/>
        </w:rPr>
        <w:t>1971</w:t>
      </w:r>
      <w:proofErr w:type="gramEnd"/>
      <w:r w:rsidRPr="00AA5154">
        <w:rPr>
          <w:b/>
          <w:sz w:val="22"/>
          <w:szCs w:val="22"/>
        </w:rPr>
        <w:t>:</w:t>
      </w:r>
      <w:r w:rsidRPr="00AA5154">
        <w:rPr>
          <w:sz w:val="22"/>
          <w:szCs w:val="22"/>
        </w:rPr>
        <w:t xml:space="preserve"> </w:t>
      </w:r>
      <w:r w:rsidRPr="00AA5154" w:rsidR="00817AA7">
        <w:rPr>
          <w:sz w:val="22"/>
          <w:szCs w:val="22"/>
        </w:rPr>
        <w:t xml:space="preserve">The </w:t>
      </w:r>
      <w:r w:rsidRPr="00AA5154">
        <w:rPr>
          <w:sz w:val="22"/>
          <w:szCs w:val="22"/>
        </w:rPr>
        <w:t xml:space="preserve">South Pacific </w:t>
      </w:r>
      <w:r w:rsidRPr="00AA5154" w:rsidR="00884FB6">
        <w:t>Consortium (SPC)</w:t>
      </w:r>
      <w:r w:rsidRPr="00AA5154">
        <w:rPr>
          <w:sz w:val="22"/>
          <w:szCs w:val="22"/>
        </w:rPr>
        <w:t xml:space="preserve"> is formed; AUS/NZ and 14 independent self-governing island nations are part of the Forum.</w:t>
      </w:r>
    </w:p>
    <w:p w:rsidRPr="00AA5154" w:rsidR="00063DE0" w:rsidP="00063DE0" w:rsidRDefault="00063DE0" w14:paraId="1D3C17DF" w14:textId="77777777">
      <w:pPr>
        <w:pStyle w:val="Header"/>
        <w:widowControl w:val="0"/>
        <w:tabs>
          <w:tab w:val="clear" w:pos="4320"/>
          <w:tab w:val="clear" w:pos="8640"/>
        </w:tabs>
        <w:jc w:val="both"/>
        <w:rPr>
          <w:sz w:val="22"/>
          <w:szCs w:val="22"/>
        </w:rPr>
      </w:pPr>
    </w:p>
    <w:p w:rsidRPr="00AA5154" w:rsidR="00063DE0" w:rsidP="00063DE0" w:rsidRDefault="00063DE0" w14:paraId="256C88DA" w14:textId="70F922B2">
      <w:pPr>
        <w:pStyle w:val="Header"/>
        <w:widowControl w:val="0"/>
        <w:tabs>
          <w:tab w:val="clear" w:pos="4320"/>
          <w:tab w:val="clear" w:pos="8640"/>
        </w:tabs>
        <w:jc w:val="both"/>
        <w:rPr>
          <w:sz w:val="22"/>
          <w:szCs w:val="22"/>
        </w:rPr>
      </w:pPr>
      <w:r w:rsidRPr="39C98636">
        <w:rPr>
          <w:b/>
          <w:bCs/>
          <w:sz w:val="22"/>
          <w:szCs w:val="22"/>
        </w:rPr>
        <w:t>1975:</w:t>
      </w:r>
      <w:r w:rsidRPr="39C98636">
        <w:rPr>
          <w:sz w:val="22"/>
          <w:szCs w:val="22"/>
        </w:rPr>
        <w:t xml:space="preserve"> The Visayan Peoples Front (VPF) announced</w:t>
      </w:r>
      <w:r w:rsidRPr="39C98636" w:rsidR="00814645">
        <w:rPr>
          <w:sz w:val="22"/>
          <w:szCs w:val="22"/>
        </w:rPr>
        <w:t xml:space="preserve"> the formation of an independent state composed of the islands of </w:t>
      </w:r>
      <w:r w:rsidR="00884FB6">
        <w:t>Kauai</w:t>
      </w:r>
      <w:r w:rsidR="00D1660D">
        <w:t xml:space="preserve"> (Sibuyan)</w:t>
      </w:r>
      <w:r w:rsidR="00564D88">
        <w:t>, O</w:t>
      </w:r>
      <w:r w:rsidR="00884FB6">
        <w:t>ahu</w:t>
      </w:r>
      <w:r w:rsidR="00564D88">
        <w:t xml:space="preserve"> (Panay)</w:t>
      </w:r>
      <w:r w:rsidR="00884FB6">
        <w:t xml:space="preserve">, </w:t>
      </w:r>
      <w:r w:rsidR="00564D88">
        <w:t>Molokai (Cebu)</w:t>
      </w:r>
      <w:r w:rsidR="00884FB6">
        <w:t xml:space="preserve"> and </w:t>
      </w:r>
      <w:r w:rsidR="00564D88">
        <w:t>Maui (Bohol)</w:t>
      </w:r>
      <w:r w:rsidRPr="39C98636" w:rsidR="00884FB6">
        <w:rPr>
          <w:sz w:val="22"/>
          <w:szCs w:val="22"/>
        </w:rPr>
        <w:t>;</w:t>
      </w:r>
      <w:r w:rsidRPr="39C98636" w:rsidR="00814645">
        <w:rPr>
          <w:sz w:val="22"/>
          <w:szCs w:val="22"/>
        </w:rPr>
        <w:t xml:space="preserve"> fails in their attempt to secede from Belesia.</w:t>
      </w:r>
    </w:p>
    <w:p w:rsidRPr="00AA5154" w:rsidR="00063DE0" w:rsidP="00063DE0" w:rsidRDefault="00063DE0" w14:paraId="4FCAC792" w14:textId="77777777">
      <w:pPr>
        <w:pStyle w:val="Header"/>
        <w:widowControl w:val="0"/>
        <w:tabs>
          <w:tab w:val="clear" w:pos="4320"/>
          <w:tab w:val="clear" w:pos="8640"/>
        </w:tabs>
        <w:jc w:val="both"/>
        <w:rPr>
          <w:sz w:val="22"/>
          <w:szCs w:val="22"/>
        </w:rPr>
      </w:pPr>
    </w:p>
    <w:p w:rsidRPr="00AA5154" w:rsidR="00063DE0" w:rsidP="00063DE0" w:rsidRDefault="00063DE0" w14:paraId="3157049B" w14:textId="77777777">
      <w:pPr>
        <w:pStyle w:val="NormalWeb"/>
        <w:spacing w:before="0" w:beforeAutospacing="0" w:after="0" w:afterAutospacing="0"/>
        <w:jc w:val="both"/>
        <w:rPr>
          <w:bCs/>
          <w:iCs/>
          <w:sz w:val="22"/>
          <w:szCs w:val="22"/>
        </w:rPr>
      </w:pPr>
      <w:r w:rsidRPr="00AA5154">
        <w:rPr>
          <w:b/>
          <w:bCs/>
          <w:iCs/>
          <w:sz w:val="22"/>
          <w:szCs w:val="22"/>
        </w:rPr>
        <w:t xml:space="preserve">February 1979 – March 1979: </w:t>
      </w:r>
      <w:r w:rsidRPr="00AA5154">
        <w:rPr>
          <w:bCs/>
          <w:iCs/>
          <w:sz w:val="22"/>
          <w:szCs w:val="22"/>
        </w:rPr>
        <w:t xml:space="preserve">Olvana wages a short but bloody war with Vietnam, launching an offensive in response to Vietnam’s invasion and occupation of Cambodia in 1978, which ended the reign of the </w:t>
      </w:r>
      <w:r w:rsidRPr="00AA5154">
        <w:rPr>
          <w:bCs/>
          <w:iCs/>
          <w:sz w:val="22"/>
          <w:szCs w:val="22"/>
        </w:rPr>
        <w:lastRenderedPageBreak/>
        <w:t xml:space="preserve">communist, Olvanan-backed Khmer Rouge. Both sides claim victory, Olvana withdraws from Vietnam after less than a month, having failed to coerce Vietnam to leave Cambodia. The border </w:t>
      </w:r>
      <w:proofErr w:type="gramStart"/>
      <w:r w:rsidRPr="00AA5154">
        <w:rPr>
          <w:bCs/>
          <w:iCs/>
          <w:sz w:val="22"/>
          <w:szCs w:val="22"/>
        </w:rPr>
        <w:t>is finalized</w:t>
      </w:r>
      <w:proofErr w:type="gramEnd"/>
      <w:r w:rsidRPr="00AA5154">
        <w:rPr>
          <w:bCs/>
          <w:iCs/>
          <w:sz w:val="22"/>
          <w:szCs w:val="22"/>
        </w:rPr>
        <w:t xml:space="preserve"> in 1991.</w:t>
      </w:r>
    </w:p>
    <w:p w:rsidRPr="00AA5154" w:rsidR="00063DE0" w:rsidP="00063DE0" w:rsidRDefault="00063DE0" w14:paraId="72587C9B" w14:textId="77777777">
      <w:pPr>
        <w:pStyle w:val="NormalWeb"/>
        <w:spacing w:before="0" w:beforeAutospacing="0" w:after="0" w:afterAutospacing="0"/>
        <w:jc w:val="both"/>
        <w:rPr>
          <w:bCs/>
          <w:iCs/>
          <w:sz w:val="22"/>
          <w:szCs w:val="22"/>
        </w:rPr>
      </w:pPr>
    </w:p>
    <w:p w:rsidRPr="00AA5154" w:rsidR="00063DE0" w:rsidP="00063DE0" w:rsidRDefault="00063DE0" w14:paraId="47B13F64" w14:textId="77777777">
      <w:pPr>
        <w:pStyle w:val="NormalWeb"/>
        <w:spacing w:before="0" w:beforeAutospacing="0" w:after="0" w:afterAutospacing="0"/>
        <w:jc w:val="both"/>
        <w:rPr>
          <w:bCs/>
          <w:iCs/>
          <w:sz w:val="22"/>
          <w:szCs w:val="22"/>
        </w:rPr>
      </w:pPr>
      <w:r w:rsidRPr="00AA5154">
        <w:rPr>
          <w:b/>
          <w:bCs/>
          <w:iCs/>
          <w:sz w:val="22"/>
          <w:szCs w:val="22"/>
        </w:rPr>
        <w:t>December 1982:</w:t>
      </w:r>
      <w:r w:rsidRPr="00AA5154">
        <w:rPr>
          <w:bCs/>
          <w:iCs/>
          <w:sz w:val="22"/>
          <w:szCs w:val="22"/>
        </w:rPr>
        <w:t xml:space="preserve"> After three decades of negotiations, the third and final United Nations Conference on the Law of the Sea, or UNCLOS, culminates in a resolution that defines the rights and responsibilities of nations in their use of surrounding waters based on exclusive economic zones and continental shelves. UNCLOS does not address sovereignty issues related to the South and East China Seas, and its vague wording has prevented it from serving as a credible body of law in resolving territorial disputes. </w:t>
      </w:r>
    </w:p>
    <w:p w:rsidRPr="00AA5154" w:rsidR="00063DE0" w:rsidP="00063DE0" w:rsidRDefault="00063DE0" w14:paraId="75D9CD8B" w14:textId="77777777">
      <w:pPr>
        <w:pStyle w:val="NormalWeb"/>
        <w:spacing w:before="0" w:beforeAutospacing="0" w:after="0" w:afterAutospacing="0"/>
        <w:rPr>
          <w:b/>
          <w:sz w:val="22"/>
          <w:szCs w:val="22"/>
        </w:rPr>
      </w:pPr>
    </w:p>
    <w:p w:rsidRPr="00AA5154" w:rsidR="00063DE0" w:rsidP="00063DE0" w:rsidRDefault="00063DE0" w14:paraId="3FAF551E" w14:textId="77777777">
      <w:pPr>
        <w:pStyle w:val="NormalWeb"/>
        <w:spacing w:before="0" w:beforeAutospacing="0" w:after="0" w:afterAutospacing="0"/>
        <w:jc w:val="both"/>
        <w:rPr>
          <w:sz w:val="22"/>
          <w:szCs w:val="22"/>
        </w:rPr>
      </w:pPr>
      <w:r w:rsidRPr="00AA5154">
        <w:rPr>
          <w:b/>
          <w:bCs/>
          <w:sz w:val="22"/>
          <w:szCs w:val="22"/>
        </w:rPr>
        <w:t xml:space="preserve">March 1988: </w:t>
      </w:r>
      <w:r w:rsidRPr="00AA5154">
        <w:rPr>
          <w:sz w:val="22"/>
          <w:szCs w:val="22"/>
        </w:rPr>
        <w:t xml:space="preserve">Olvana and Vietnam clash on the Johnson Reef, marking </w:t>
      </w:r>
      <w:proofErr w:type="spellStart"/>
      <w:proofErr w:type="gramStart"/>
      <w:r w:rsidRPr="00AA5154">
        <w:rPr>
          <w:sz w:val="22"/>
          <w:szCs w:val="22"/>
        </w:rPr>
        <w:t>Olvana’s</w:t>
      </w:r>
      <w:proofErr w:type="spellEnd"/>
      <w:proofErr w:type="gramEnd"/>
      <w:r w:rsidRPr="00AA5154">
        <w:rPr>
          <w:sz w:val="22"/>
          <w:szCs w:val="22"/>
        </w:rPr>
        <w:t xml:space="preserve"> first armed conflict over the Spratly archipelago. The incident occurs after Shanghai, pursuing a more assertive stance in the area, establishes a physical presence on Fiery Cross Reef in the </w:t>
      </w:r>
      <w:proofErr w:type="spellStart"/>
      <w:r w:rsidRPr="00AA5154">
        <w:rPr>
          <w:sz w:val="22"/>
          <w:szCs w:val="22"/>
        </w:rPr>
        <w:t>Spratlys</w:t>
      </w:r>
      <w:proofErr w:type="spellEnd"/>
      <w:r w:rsidRPr="00AA5154">
        <w:rPr>
          <w:sz w:val="22"/>
          <w:szCs w:val="22"/>
        </w:rPr>
        <w:t xml:space="preserve"> in January 1987. In response, Vietnam occupies several reefs to monitor </w:t>
      </w:r>
      <w:proofErr w:type="spellStart"/>
      <w:r w:rsidRPr="00AA5154">
        <w:rPr>
          <w:sz w:val="22"/>
          <w:szCs w:val="22"/>
        </w:rPr>
        <w:t>Olvana’s</w:t>
      </w:r>
      <w:proofErr w:type="spellEnd"/>
      <w:r w:rsidRPr="00AA5154">
        <w:rPr>
          <w:sz w:val="22"/>
          <w:szCs w:val="22"/>
        </w:rPr>
        <w:t xml:space="preserve"> moves. </w:t>
      </w:r>
    </w:p>
    <w:p w:rsidRPr="00AA5154" w:rsidR="00063DE0" w:rsidP="00063DE0" w:rsidRDefault="00063DE0" w14:paraId="4461310C" w14:textId="77777777">
      <w:pPr>
        <w:pStyle w:val="NormalWeb"/>
        <w:spacing w:before="0" w:beforeAutospacing="0" w:after="0" w:afterAutospacing="0"/>
        <w:rPr>
          <w:bCs/>
          <w:iCs/>
          <w:sz w:val="22"/>
          <w:szCs w:val="22"/>
        </w:rPr>
      </w:pPr>
    </w:p>
    <w:p w:rsidRPr="00AA5154" w:rsidR="00063DE0" w:rsidP="00063DE0" w:rsidRDefault="00063DE0" w14:paraId="5FA36855" w14:textId="77777777">
      <w:pPr>
        <w:pStyle w:val="NormalWeb"/>
        <w:spacing w:before="0" w:beforeAutospacing="0" w:after="0" w:afterAutospacing="0"/>
        <w:jc w:val="both"/>
        <w:rPr>
          <w:sz w:val="22"/>
          <w:szCs w:val="22"/>
        </w:rPr>
      </w:pPr>
      <w:proofErr w:type="gramStart"/>
      <w:r w:rsidRPr="00AA5154">
        <w:rPr>
          <w:b/>
          <w:sz w:val="22"/>
          <w:szCs w:val="22"/>
          <w:shd w:val="clear" w:color="auto" w:fill="FFFFFF"/>
        </w:rPr>
        <w:t>1992</w:t>
      </w:r>
      <w:proofErr w:type="gramEnd"/>
      <w:r w:rsidRPr="00AA5154">
        <w:rPr>
          <w:b/>
          <w:sz w:val="22"/>
          <w:szCs w:val="22"/>
          <w:shd w:val="clear" w:color="auto" w:fill="FFFFFF"/>
        </w:rPr>
        <w:t>:</w:t>
      </w:r>
      <w:r w:rsidRPr="00AA5154">
        <w:rPr>
          <w:sz w:val="22"/>
          <w:szCs w:val="22"/>
          <w:shd w:val="clear" w:color="auto" w:fill="FFFFFF"/>
        </w:rPr>
        <w:t xml:space="preserve"> Olvana passes Law of the Territorial Sea and the Contiguous Zone, which lays claim to the entire South China Sea based on historical right to the area dating from the Xia dynasty. </w:t>
      </w:r>
      <w:r w:rsidRPr="00AA5154">
        <w:rPr>
          <w:sz w:val="22"/>
          <w:szCs w:val="22"/>
        </w:rPr>
        <w:t xml:space="preserve">The move is seen by some as a bid by Olvana to obtain greater maritime security for itself, with Olvana as one of the most active countries at UNCLOS in attempting to obstruct the United States and </w:t>
      </w:r>
      <w:proofErr w:type="spellStart"/>
      <w:r w:rsidRPr="00AA5154">
        <w:rPr>
          <w:sz w:val="22"/>
          <w:szCs w:val="22"/>
        </w:rPr>
        <w:t>Donovia’s</w:t>
      </w:r>
      <w:proofErr w:type="spellEnd"/>
      <w:r w:rsidRPr="00AA5154">
        <w:rPr>
          <w:sz w:val="22"/>
          <w:szCs w:val="22"/>
        </w:rPr>
        <w:t xml:space="preserve"> efforts to secure freedom of navigation for warships.</w:t>
      </w:r>
    </w:p>
    <w:p w:rsidRPr="00AA5154" w:rsidR="00063DE0" w:rsidP="00063DE0" w:rsidRDefault="00063DE0" w14:paraId="1AE66FF4" w14:textId="77777777">
      <w:pPr>
        <w:pStyle w:val="Header"/>
        <w:widowControl w:val="0"/>
        <w:tabs>
          <w:tab w:val="clear" w:pos="4320"/>
          <w:tab w:val="clear" w:pos="8640"/>
        </w:tabs>
        <w:jc w:val="both"/>
        <w:rPr>
          <w:b/>
          <w:sz w:val="22"/>
          <w:szCs w:val="22"/>
        </w:rPr>
      </w:pPr>
    </w:p>
    <w:p w:rsidRPr="00AA5154" w:rsidR="00063DE0" w:rsidP="00063DE0" w:rsidRDefault="00063DE0" w14:paraId="1561ACC6" w14:textId="77777777">
      <w:pPr>
        <w:pStyle w:val="Header"/>
        <w:widowControl w:val="0"/>
        <w:tabs>
          <w:tab w:val="clear" w:pos="4320"/>
          <w:tab w:val="clear" w:pos="8640"/>
        </w:tabs>
        <w:jc w:val="both"/>
        <w:rPr>
          <w:sz w:val="22"/>
          <w:szCs w:val="22"/>
          <w:shd w:val="clear" w:color="auto" w:fill="FFFFFF"/>
        </w:rPr>
      </w:pPr>
      <w:proofErr w:type="gramStart"/>
      <w:r w:rsidRPr="00AA5154">
        <w:rPr>
          <w:b/>
          <w:sz w:val="22"/>
          <w:szCs w:val="22"/>
          <w:shd w:val="clear" w:color="auto" w:fill="FFFFFF"/>
        </w:rPr>
        <w:t>1995</w:t>
      </w:r>
      <w:proofErr w:type="gramEnd"/>
      <w:r w:rsidRPr="00AA5154">
        <w:rPr>
          <w:b/>
          <w:sz w:val="22"/>
          <w:szCs w:val="22"/>
          <w:shd w:val="clear" w:color="auto" w:fill="FFFFFF"/>
        </w:rPr>
        <w:t>:</w:t>
      </w:r>
      <w:r w:rsidRPr="00AA5154">
        <w:rPr>
          <w:sz w:val="22"/>
          <w:szCs w:val="22"/>
          <w:shd w:val="clear" w:color="auto" w:fill="FFFFFF"/>
        </w:rPr>
        <w:t xml:space="preserve"> Olvana takes control of Mischief Reef.</w:t>
      </w:r>
    </w:p>
    <w:p w:rsidRPr="00AA5154" w:rsidR="00814645" w:rsidP="00063DE0" w:rsidRDefault="00814645" w14:paraId="5F2DE632" w14:textId="77777777">
      <w:pPr>
        <w:pStyle w:val="Header"/>
        <w:widowControl w:val="0"/>
        <w:tabs>
          <w:tab w:val="clear" w:pos="4320"/>
          <w:tab w:val="clear" w:pos="8640"/>
        </w:tabs>
        <w:jc w:val="both"/>
        <w:rPr>
          <w:sz w:val="22"/>
          <w:szCs w:val="22"/>
          <w:shd w:val="clear" w:color="auto" w:fill="FFFFFF"/>
        </w:rPr>
      </w:pPr>
    </w:p>
    <w:p w:rsidRPr="00AA5154" w:rsidR="00814645" w:rsidP="00063DE0" w:rsidRDefault="00814645" w14:paraId="7EE4E3D4" w14:textId="77777777">
      <w:pPr>
        <w:pStyle w:val="Header"/>
        <w:widowControl w:val="0"/>
        <w:tabs>
          <w:tab w:val="clear" w:pos="4320"/>
          <w:tab w:val="clear" w:pos="8640"/>
        </w:tabs>
        <w:jc w:val="both"/>
        <w:rPr>
          <w:sz w:val="22"/>
          <w:szCs w:val="22"/>
          <w:shd w:val="clear" w:color="auto" w:fill="FFFFFF"/>
        </w:rPr>
      </w:pPr>
      <w:r w:rsidRPr="00AA5154">
        <w:rPr>
          <w:b/>
          <w:sz w:val="22"/>
          <w:szCs w:val="22"/>
          <w:shd w:val="clear" w:color="auto" w:fill="FFFFFF"/>
        </w:rPr>
        <w:t>June 2000:</w:t>
      </w:r>
      <w:r w:rsidRPr="00AA5154">
        <w:rPr>
          <w:sz w:val="22"/>
          <w:szCs w:val="22"/>
          <w:shd w:val="clear" w:color="auto" w:fill="FFFFFF"/>
        </w:rPr>
        <w:t xml:space="preserve"> Insurgents from the VPF kidnap the PM in</w:t>
      </w:r>
      <w:r w:rsidRPr="00AA5154" w:rsidR="00E4676E">
        <w:rPr>
          <w:sz w:val="22"/>
          <w:szCs w:val="22"/>
          <w:shd w:val="clear" w:color="auto" w:fill="FFFFFF"/>
        </w:rPr>
        <w:t xml:space="preserve"> </w:t>
      </w:r>
      <w:r w:rsidRPr="00AA5154" w:rsidR="00564D88">
        <w:rPr>
          <w:sz w:val="22"/>
          <w:szCs w:val="22"/>
          <w:lang w:eastAsia="en-US"/>
        </w:rPr>
        <w:t>Panay</w:t>
      </w:r>
      <w:r w:rsidRPr="00AA5154">
        <w:rPr>
          <w:sz w:val="22"/>
          <w:szCs w:val="22"/>
          <w:shd w:val="clear" w:color="auto" w:fill="FFFFFF"/>
        </w:rPr>
        <w:t>. The VPF was attempting to have the government legitimize their claim for independence.</w:t>
      </w:r>
    </w:p>
    <w:p w:rsidRPr="00AA5154" w:rsidR="00814645" w:rsidP="00063DE0" w:rsidRDefault="00814645" w14:paraId="2E0529C9" w14:textId="77777777">
      <w:pPr>
        <w:pStyle w:val="Header"/>
        <w:widowControl w:val="0"/>
        <w:tabs>
          <w:tab w:val="clear" w:pos="4320"/>
          <w:tab w:val="clear" w:pos="8640"/>
        </w:tabs>
        <w:jc w:val="both"/>
        <w:rPr>
          <w:sz w:val="22"/>
          <w:szCs w:val="22"/>
          <w:shd w:val="clear" w:color="auto" w:fill="FFFFFF"/>
        </w:rPr>
      </w:pPr>
    </w:p>
    <w:p w:rsidRPr="00AA5154" w:rsidR="00814645" w:rsidP="39C98636" w:rsidRDefault="00814645" w14:paraId="1720E1E8" w14:textId="1771EB15">
      <w:pPr>
        <w:pStyle w:val="Header"/>
        <w:widowControl w:val="0"/>
        <w:tabs>
          <w:tab w:val="clear" w:pos="4320"/>
          <w:tab w:val="clear" w:pos="8640"/>
        </w:tabs>
        <w:jc w:val="both"/>
        <w:rPr>
          <w:b/>
          <w:bCs/>
          <w:sz w:val="22"/>
          <w:szCs w:val="22"/>
          <w:shd w:val="clear" w:color="auto" w:fill="FFFFFF"/>
        </w:rPr>
      </w:pPr>
      <w:r w:rsidRPr="39C98636">
        <w:rPr>
          <w:b/>
          <w:bCs/>
          <w:sz w:val="22"/>
          <w:szCs w:val="22"/>
          <w:shd w:val="clear" w:color="auto" w:fill="FFFFFF"/>
        </w:rPr>
        <w:t xml:space="preserve">June 2003: </w:t>
      </w:r>
      <w:r w:rsidRPr="00D26679">
        <w:rPr>
          <w:sz w:val="22"/>
          <w:szCs w:val="22"/>
          <w:shd w:val="clear" w:color="auto" w:fill="FFFFFF"/>
        </w:rPr>
        <w:t xml:space="preserve">Regional Assistance Mission to </w:t>
      </w:r>
      <w:r w:rsidRPr="00D26679" w:rsidR="00D1660D">
        <w:t>Sibuyan</w:t>
      </w:r>
      <w:r w:rsidRPr="00D26679" w:rsidR="00E4676E">
        <w:rPr>
          <w:sz w:val="22"/>
          <w:szCs w:val="22"/>
          <w:shd w:val="clear" w:color="auto" w:fill="FFFFFF"/>
        </w:rPr>
        <w:t xml:space="preserve"> Island (RAMS</w:t>
      </w:r>
      <w:r w:rsidRPr="00D26679" w:rsidR="00BF6BAC">
        <w:rPr>
          <w:sz w:val="22"/>
          <w:szCs w:val="22"/>
          <w:shd w:val="clear" w:color="auto" w:fill="FFFFFF"/>
        </w:rPr>
        <w:t>I</w:t>
      </w:r>
      <w:r w:rsidRPr="00D26679">
        <w:rPr>
          <w:sz w:val="22"/>
          <w:szCs w:val="22"/>
          <w:shd w:val="clear" w:color="auto" w:fill="FFFFFF"/>
        </w:rPr>
        <w:t>)</w:t>
      </w:r>
      <w:r w:rsidRPr="39C98636">
        <w:rPr>
          <w:b/>
          <w:bCs/>
          <w:sz w:val="22"/>
          <w:szCs w:val="22"/>
          <w:shd w:val="clear" w:color="auto" w:fill="FFFFFF"/>
        </w:rPr>
        <w:t xml:space="preserve"> </w:t>
      </w:r>
      <w:r w:rsidRPr="00D26679">
        <w:rPr>
          <w:sz w:val="22"/>
          <w:szCs w:val="22"/>
          <w:shd w:val="clear" w:color="auto" w:fill="FFFFFF"/>
        </w:rPr>
        <w:t>begins</w:t>
      </w:r>
      <w:r w:rsidRPr="39C98636">
        <w:rPr>
          <w:b/>
          <w:bCs/>
          <w:sz w:val="22"/>
          <w:szCs w:val="22"/>
          <w:shd w:val="clear" w:color="auto" w:fill="FFFFFF"/>
        </w:rPr>
        <w:t xml:space="preserve">; </w:t>
      </w:r>
      <w:r w:rsidRPr="39C98636">
        <w:rPr>
          <w:sz w:val="22"/>
          <w:szCs w:val="22"/>
          <w:shd w:val="clear" w:color="auto" w:fill="FFFFFF"/>
        </w:rPr>
        <w:t>F</w:t>
      </w:r>
      <w:r w:rsidRPr="00AA5154">
        <w:rPr>
          <w:rFonts w:eastAsia="Times New Roman"/>
          <w:kern w:val="24"/>
          <w:sz w:val="22"/>
          <w:szCs w:val="22"/>
        </w:rPr>
        <w:t>oreign ministers from 1</w:t>
      </w:r>
      <w:r w:rsidRPr="00AA5154" w:rsidR="00164CDF">
        <w:rPr>
          <w:rFonts w:eastAsia="Times New Roman"/>
          <w:kern w:val="24"/>
          <w:sz w:val="22"/>
          <w:szCs w:val="22"/>
        </w:rPr>
        <w:t>6 South Pacific nations endorse</w:t>
      </w:r>
      <w:r w:rsidRPr="00AA5154">
        <w:rPr>
          <w:rFonts w:eastAsia="Times New Roman"/>
          <w:kern w:val="24"/>
          <w:sz w:val="22"/>
          <w:szCs w:val="22"/>
        </w:rPr>
        <w:t xml:space="preserve"> a plan to send more than 2,000 troops and police to impose civil order on the island of </w:t>
      </w:r>
      <w:r w:rsidRPr="00AA5154" w:rsidR="00E4676E">
        <w:t>Sibuyan</w:t>
      </w:r>
      <w:r w:rsidRPr="00AA5154">
        <w:rPr>
          <w:rFonts w:eastAsia="Times New Roman"/>
          <w:kern w:val="24"/>
          <w:sz w:val="22"/>
          <w:szCs w:val="22"/>
        </w:rPr>
        <w:t>.</w:t>
      </w:r>
    </w:p>
    <w:p w:rsidRPr="00AA5154" w:rsidR="00814645" w:rsidP="00063DE0" w:rsidRDefault="00814645" w14:paraId="63874B9C" w14:textId="77777777">
      <w:pPr>
        <w:pStyle w:val="Header"/>
        <w:widowControl w:val="0"/>
        <w:tabs>
          <w:tab w:val="clear" w:pos="4320"/>
          <w:tab w:val="clear" w:pos="8640"/>
        </w:tabs>
        <w:jc w:val="both"/>
        <w:rPr>
          <w:b/>
          <w:sz w:val="22"/>
          <w:szCs w:val="22"/>
          <w:shd w:val="clear" w:color="auto" w:fill="FFFFFF"/>
        </w:rPr>
      </w:pPr>
    </w:p>
    <w:p w:rsidRPr="00AA5154" w:rsidR="00814645" w:rsidP="00063DE0" w:rsidRDefault="00814645" w14:paraId="586C80B4" w14:textId="77777777">
      <w:pPr>
        <w:pStyle w:val="Header"/>
        <w:widowControl w:val="0"/>
        <w:tabs>
          <w:tab w:val="clear" w:pos="4320"/>
          <w:tab w:val="clear" w:pos="8640"/>
        </w:tabs>
        <w:jc w:val="both"/>
        <w:rPr>
          <w:sz w:val="22"/>
          <w:szCs w:val="22"/>
          <w:shd w:val="clear" w:color="auto" w:fill="FFFFFF"/>
        </w:rPr>
      </w:pPr>
      <w:r w:rsidRPr="00AA5154">
        <w:rPr>
          <w:b/>
          <w:sz w:val="22"/>
          <w:szCs w:val="22"/>
          <w:shd w:val="clear" w:color="auto" w:fill="FFFFFF"/>
        </w:rPr>
        <w:t>July 2003:</w:t>
      </w:r>
      <w:r w:rsidRPr="00AA5154">
        <w:rPr>
          <w:sz w:val="22"/>
          <w:szCs w:val="22"/>
          <w:shd w:val="clear" w:color="auto" w:fill="FFFFFF"/>
        </w:rPr>
        <w:t xml:space="preserve"> Olvana-led peacekeeping force poured into the Belesian Islands </w:t>
      </w:r>
      <w:r w:rsidRPr="00AA5154" w:rsidR="00884FB6">
        <w:rPr>
          <w:sz w:val="22"/>
          <w:szCs w:val="22"/>
          <w:shd w:val="clear" w:color="auto" w:fill="FFFFFF"/>
        </w:rPr>
        <w:t>(COMM)</w:t>
      </w:r>
      <w:r w:rsidRPr="00AA5154">
        <w:rPr>
          <w:sz w:val="22"/>
          <w:szCs w:val="22"/>
          <w:shd w:val="clear" w:color="auto" w:fill="FFFFFF"/>
        </w:rPr>
        <w:t xml:space="preserve"> to keep the island chain from slipping deeper into anarchy.</w:t>
      </w:r>
    </w:p>
    <w:p w:rsidRPr="00AA5154" w:rsidR="00D4121C" w:rsidP="00063DE0" w:rsidRDefault="00D4121C" w14:paraId="55925BD8" w14:textId="77777777">
      <w:pPr>
        <w:pStyle w:val="Header"/>
        <w:widowControl w:val="0"/>
        <w:tabs>
          <w:tab w:val="clear" w:pos="4320"/>
          <w:tab w:val="clear" w:pos="8640"/>
        </w:tabs>
        <w:jc w:val="both"/>
        <w:rPr>
          <w:sz w:val="22"/>
          <w:szCs w:val="22"/>
          <w:shd w:val="clear" w:color="auto" w:fill="FFFFFF"/>
        </w:rPr>
      </w:pPr>
    </w:p>
    <w:p w:rsidRPr="00AA5154" w:rsidR="00063DE0" w:rsidP="00063DE0" w:rsidRDefault="00063DE0" w14:paraId="6ADA613B" w14:textId="31C63DEC">
      <w:pPr>
        <w:widowControl w:val="0"/>
        <w:jc w:val="both"/>
        <w:rPr>
          <w:sz w:val="22"/>
          <w:szCs w:val="22"/>
        </w:rPr>
      </w:pPr>
      <w:r w:rsidRPr="00AA5154">
        <w:rPr>
          <w:b/>
          <w:bCs/>
          <w:iCs/>
          <w:sz w:val="22"/>
          <w:szCs w:val="22"/>
        </w:rPr>
        <w:t xml:space="preserve">November 2011: </w:t>
      </w:r>
      <w:r w:rsidRPr="00AA5154">
        <w:rPr>
          <w:sz w:val="22"/>
          <w:szCs w:val="22"/>
        </w:rPr>
        <w:t>U.S. President makes a landmark speech to the Australian parliament, announcing the United States will pivot its strategic attention to the Asia-Pacific, particularly the southern part of the region. The U</w:t>
      </w:r>
      <w:r w:rsidRPr="00AA5154" w:rsidR="00164CDF">
        <w:rPr>
          <w:sz w:val="22"/>
          <w:szCs w:val="22"/>
        </w:rPr>
        <w:t>.</w:t>
      </w:r>
      <w:r w:rsidRPr="00AA5154">
        <w:rPr>
          <w:sz w:val="22"/>
          <w:szCs w:val="22"/>
        </w:rPr>
        <w:t>S</w:t>
      </w:r>
      <w:r w:rsidRPr="00AA5154" w:rsidR="00164CDF">
        <w:rPr>
          <w:sz w:val="22"/>
          <w:szCs w:val="22"/>
        </w:rPr>
        <w:t>.</w:t>
      </w:r>
      <w:r w:rsidRPr="00AA5154">
        <w:rPr>
          <w:sz w:val="22"/>
          <w:szCs w:val="22"/>
        </w:rPr>
        <w:t xml:space="preserve"> administration announces new troop and equipment deployments to Australia and Singapore and pledges that reductions in defense spending would not come at the expense of commitments to the region. Negotiations </w:t>
      </w:r>
      <w:r w:rsidRPr="00AA5154" w:rsidR="00D26679">
        <w:rPr>
          <w:sz w:val="22"/>
          <w:szCs w:val="22"/>
        </w:rPr>
        <w:t>continue</w:t>
      </w:r>
      <w:r w:rsidRPr="00AA5154">
        <w:rPr>
          <w:sz w:val="22"/>
          <w:szCs w:val="22"/>
        </w:rPr>
        <w:t xml:space="preserve"> the Trans-Pacific Partnership (TPP), a free trade agreement seen as a significant step toward greater U.S. economic integration with the Asia-Pacific. Notably, Olvana </w:t>
      </w:r>
      <w:proofErr w:type="gramStart"/>
      <w:r w:rsidRPr="00AA5154">
        <w:rPr>
          <w:sz w:val="22"/>
          <w:szCs w:val="22"/>
        </w:rPr>
        <w:t>is excluded</w:t>
      </w:r>
      <w:proofErr w:type="gramEnd"/>
      <w:r w:rsidRPr="00AA5154">
        <w:rPr>
          <w:sz w:val="22"/>
          <w:szCs w:val="22"/>
        </w:rPr>
        <w:t xml:space="preserve"> from the talks.</w:t>
      </w:r>
    </w:p>
    <w:p w:rsidRPr="00AA5154" w:rsidR="00063DE0" w:rsidP="00063DE0" w:rsidRDefault="00063DE0" w14:paraId="56D106A0" w14:textId="77777777">
      <w:pPr>
        <w:jc w:val="both"/>
        <w:rPr>
          <w:sz w:val="22"/>
          <w:szCs w:val="22"/>
        </w:rPr>
      </w:pPr>
    </w:p>
    <w:p w:rsidRPr="00AA5154" w:rsidR="00063DE0" w:rsidP="00063DE0" w:rsidRDefault="00063DE0" w14:paraId="2BF7FB12" w14:textId="3204A535">
      <w:pPr>
        <w:jc w:val="both"/>
        <w:rPr>
          <w:sz w:val="22"/>
          <w:szCs w:val="22"/>
        </w:rPr>
      </w:pPr>
      <w:proofErr w:type="gramStart"/>
      <w:r w:rsidRPr="00AA5154">
        <w:rPr>
          <w:b/>
          <w:sz w:val="22"/>
          <w:szCs w:val="22"/>
        </w:rPr>
        <w:t>2012</w:t>
      </w:r>
      <w:proofErr w:type="gramEnd"/>
      <w:r w:rsidRPr="00AA5154">
        <w:rPr>
          <w:b/>
          <w:sz w:val="22"/>
          <w:szCs w:val="22"/>
        </w:rPr>
        <w:t>:</w:t>
      </w:r>
      <w:r w:rsidRPr="00AA5154">
        <w:rPr>
          <w:sz w:val="22"/>
          <w:szCs w:val="22"/>
        </w:rPr>
        <w:t xml:space="preserve"> Op-ed released in Japan warns of the South China Sea becoming “Lake Shanghai,” and proposes a “democratic security diamond” comprising Japan, the United States, </w:t>
      </w:r>
      <w:r w:rsidRPr="00AA5154" w:rsidR="00D26679">
        <w:rPr>
          <w:sz w:val="22"/>
          <w:szCs w:val="22"/>
        </w:rPr>
        <w:t>India,</w:t>
      </w:r>
      <w:r w:rsidRPr="00AA5154">
        <w:rPr>
          <w:sz w:val="22"/>
          <w:szCs w:val="22"/>
        </w:rPr>
        <w:t xml:space="preserve"> and Australia that would “safeguard the maritime commons stretching from the Indian Ocean region to the Western Pacific.”</w:t>
      </w:r>
    </w:p>
    <w:p w:rsidRPr="00AA5154" w:rsidR="00063DE0" w:rsidP="00063DE0" w:rsidRDefault="00063DE0" w14:paraId="6367BE4C" w14:textId="77777777">
      <w:pPr>
        <w:jc w:val="both"/>
        <w:rPr>
          <w:sz w:val="22"/>
          <w:szCs w:val="22"/>
        </w:rPr>
      </w:pPr>
    </w:p>
    <w:p w:rsidRPr="00AA5154" w:rsidR="00063DE0" w:rsidP="00063DE0" w:rsidRDefault="00063DE0" w14:paraId="1DFC64DE" w14:textId="77777777">
      <w:pPr>
        <w:jc w:val="both"/>
        <w:rPr>
          <w:sz w:val="22"/>
          <w:szCs w:val="22"/>
        </w:rPr>
      </w:pPr>
      <w:r w:rsidRPr="00AA5154">
        <w:rPr>
          <w:b/>
          <w:sz w:val="22"/>
          <w:szCs w:val="22"/>
        </w:rPr>
        <w:t>April 2012:</w:t>
      </w:r>
      <w:r w:rsidRPr="00AA5154">
        <w:rPr>
          <w:sz w:val="22"/>
          <w:szCs w:val="22"/>
        </w:rPr>
        <w:t xml:space="preserve"> Diplomatic relations between Manila (South Torbia) and Shanghai (Olvana) decline further after South Torbia dispatches a warship to confront Olvanan fishing boats in the Scarborough Shoal, north of the </w:t>
      </w:r>
      <w:proofErr w:type="spellStart"/>
      <w:r w:rsidRPr="00AA5154">
        <w:rPr>
          <w:sz w:val="22"/>
          <w:szCs w:val="22"/>
        </w:rPr>
        <w:t>Spratlys</w:t>
      </w:r>
      <w:proofErr w:type="spellEnd"/>
      <w:r w:rsidRPr="00AA5154">
        <w:rPr>
          <w:sz w:val="22"/>
          <w:szCs w:val="22"/>
        </w:rPr>
        <w:t xml:space="preserve">. A two-month standoff ensues. Olvana quarantines some fruits from South Torbia and warns against tourism in the area. </w:t>
      </w:r>
    </w:p>
    <w:p w:rsidRPr="00AA5154" w:rsidR="00063DE0" w:rsidP="00063DE0" w:rsidRDefault="00063DE0" w14:paraId="76B66AC4" w14:textId="77777777">
      <w:pPr>
        <w:jc w:val="both"/>
        <w:rPr>
          <w:sz w:val="22"/>
          <w:szCs w:val="22"/>
        </w:rPr>
      </w:pPr>
    </w:p>
    <w:p w:rsidRPr="00AA5154" w:rsidR="00063DE0" w:rsidP="00063DE0" w:rsidRDefault="00063DE0" w14:paraId="4F2AE467" w14:textId="77777777">
      <w:pPr>
        <w:jc w:val="both"/>
        <w:rPr>
          <w:sz w:val="22"/>
          <w:szCs w:val="22"/>
        </w:rPr>
      </w:pPr>
      <w:r w:rsidRPr="00AA5154">
        <w:rPr>
          <w:b/>
          <w:sz w:val="22"/>
          <w:szCs w:val="22"/>
        </w:rPr>
        <w:t>June 2012:</w:t>
      </w:r>
      <w:r w:rsidRPr="00AA5154">
        <w:rPr>
          <w:sz w:val="22"/>
          <w:szCs w:val="22"/>
        </w:rPr>
        <w:t xml:space="preserve"> Vietnam passes a maritime law asserting its jurisdiction over the disputed Spratly and Paracel Islands, demanding notification from any foreign naval ships passing through the area. Ho Chi Minh City has also been stepping up its defense budget, reportedly increasing it by 70 percent to $2.6 billion in 2011.</w:t>
      </w:r>
    </w:p>
    <w:p w:rsidRPr="00AA5154" w:rsidR="00063DE0" w:rsidP="00063DE0" w:rsidRDefault="00063DE0" w14:paraId="3B891F5B" w14:textId="77777777">
      <w:pPr>
        <w:jc w:val="both"/>
        <w:rPr>
          <w:sz w:val="22"/>
          <w:szCs w:val="22"/>
        </w:rPr>
      </w:pPr>
    </w:p>
    <w:p w:rsidRPr="00AA5154" w:rsidR="00063DE0" w:rsidP="00063DE0" w:rsidRDefault="00063DE0" w14:paraId="1684BB08" w14:textId="77777777">
      <w:pPr>
        <w:jc w:val="both"/>
        <w:rPr>
          <w:sz w:val="22"/>
          <w:szCs w:val="22"/>
        </w:rPr>
      </w:pPr>
      <w:r w:rsidRPr="00AA5154">
        <w:rPr>
          <w:b/>
          <w:sz w:val="22"/>
          <w:szCs w:val="22"/>
        </w:rPr>
        <w:t>September 2012:</w:t>
      </w:r>
      <w:r w:rsidRPr="00AA5154">
        <w:rPr>
          <w:sz w:val="22"/>
          <w:szCs w:val="22"/>
        </w:rPr>
        <w:t xml:space="preserve"> Olvana puts its first aircraft carrier, the Liaoning, into service, saying the vessel will protect national sovereignty, although for the near future it </w:t>
      </w:r>
      <w:proofErr w:type="gramStart"/>
      <w:r w:rsidRPr="00AA5154">
        <w:rPr>
          <w:sz w:val="22"/>
          <w:szCs w:val="22"/>
        </w:rPr>
        <w:t>will only be used</w:t>
      </w:r>
      <w:proofErr w:type="gramEnd"/>
      <w:r w:rsidRPr="00AA5154">
        <w:rPr>
          <w:sz w:val="22"/>
          <w:szCs w:val="22"/>
        </w:rPr>
        <w:t xml:space="preserve"> for training and testing purposes.</w:t>
      </w:r>
    </w:p>
    <w:p w:rsidRPr="00AA5154" w:rsidR="00814645" w:rsidP="00063DE0" w:rsidRDefault="00814645" w14:paraId="7D07D4A1" w14:textId="77777777">
      <w:pPr>
        <w:jc w:val="both"/>
        <w:rPr>
          <w:b/>
          <w:sz w:val="22"/>
          <w:szCs w:val="22"/>
        </w:rPr>
      </w:pPr>
    </w:p>
    <w:p w:rsidRPr="00AA5154" w:rsidR="00063DE0" w:rsidP="00063DE0" w:rsidRDefault="00063DE0" w14:paraId="30752391" w14:textId="2B021E63">
      <w:pPr>
        <w:jc w:val="both"/>
        <w:rPr>
          <w:b/>
          <w:i/>
          <w:sz w:val="22"/>
          <w:szCs w:val="22"/>
        </w:rPr>
      </w:pPr>
      <w:proofErr w:type="gramStart"/>
      <w:r w:rsidRPr="00AA5154">
        <w:rPr>
          <w:b/>
          <w:sz w:val="22"/>
          <w:szCs w:val="22"/>
        </w:rPr>
        <w:t>2013</w:t>
      </w:r>
      <w:proofErr w:type="gramEnd"/>
      <w:r w:rsidRPr="00AA5154">
        <w:rPr>
          <w:b/>
          <w:sz w:val="22"/>
          <w:szCs w:val="22"/>
        </w:rPr>
        <w:t>:</w:t>
      </w:r>
      <w:r w:rsidRPr="00AA5154">
        <w:rPr>
          <w:sz w:val="22"/>
          <w:szCs w:val="22"/>
        </w:rPr>
        <w:t xml:space="preserve"> The Olvana New Silk Road</w:t>
      </w:r>
      <w:r w:rsidRPr="00AA5154" w:rsidR="00164CDF">
        <w:rPr>
          <w:sz w:val="22"/>
          <w:szCs w:val="22"/>
        </w:rPr>
        <w:t xml:space="preserve"> Initiative (NSRI)</w:t>
      </w:r>
      <w:r w:rsidRPr="00AA5154">
        <w:rPr>
          <w:sz w:val="22"/>
          <w:szCs w:val="22"/>
        </w:rPr>
        <w:t xml:space="preserve"> is launched. Analysts see the project as an unsettling extension of </w:t>
      </w:r>
      <w:proofErr w:type="spellStart"/>
      <w:proofErr w:type="gramStart"/>
      <w:r w:rsidRPr="00AA5154">
        <w:rPr>
          <w:sz w:val="22"/>
          <w:szCs w:val="22"/>
        </w:rPr>
        <w:t>Olvana’s</w:t>
      </w:r>
      <w:proofErr w:type="spellEnd"/>
      <w:proofErr w:type="gramEnd"/>
      <w:r w:rsidRPr="00AA5154">
        <w:rPr>
          <w:sz w:val="22"/>
          <w:szCs w:val="22"/>
        </w:rPr>
        <w:t xml:space="preserve"> rising power. Olvana plans to build fifty special economic zones. To accommodate expanding maritime trade, Olvana is investing in port development from Africa and parts of Europe, along the Indian Ocean, in Southeast Asia and into the islands located in the Western Pacific Ocean. </w:t>
      </w:r>
      <w:r w:rsidRPr="00AA5154">
        <w:rPr>
          <w:b/>
          <w:i/>
          <w:sz w:val="22"/>
          <w:szCs w:val="22"/>
        </w:rPr>
        <w:t xml:space="preserve">(Analyst Comment: The </w:t>
      </w:r>
      <w:r w:rsidRPr="00AA5154" w:rsidR="00EC57A4">
        <w:rPr>
          <w:b/>
          <w:i/>
          <w:sz w:val="22"/>
          <w:szCs w:val="22"/>
        </w:rPr>
        <w:t xml:space="preserve">NSRI </w:t>
      </w:r>
      <w:r w:rsidRPr="00AA5154">
        <w:rPr>
          <w:b/>
          <w:i/>
          <w:sz w:val="22"/>
          <w:szCs w:val="22"/>
        </w:rPr>
        <w:t xml:space="preserve">serves as a pushback against the </w:t>
      </w:r>
      <w:r w:rsidRPr="00AA5154" w:rsidR="00E53F76">
        <w:rPr>
          <w:b/>
          <w:i/>
          <w:sz w:val="22"/>
          <w:szCs w:val="22"/>
        </w:rPr>
        <w:t>much-touted</w:t>
      </w:r>
      <w:r w:rsidRPr="00AA5154">
        <w:rPr>
          <w:b/>
          <w:i/>
          <w:sz w:val="22"/>
          <w:szCs w:val="22"/>
        </w:rPr>
        <w:t xml:space="preserve"> US “pivot to Asia” as well as a way to promote a more assertive Olvana to develop new investment opportunities, cultivate export markets, and boost global links to supplant the US as the world’s #1 superpower.)</w:t>
      </w:r>
      <w:r w:rsidRPr="00AA5154">
        <w:rPr>
          <w:rStyle w:val="FootnoteReference"/>
          <w:b/>
          <w:i/>
          <w:sz w:val="22"/>
          <w:szCs w:val="22"/>
        </w:rPr>
        <w:footnoteReference w:id="1"/>
      </w:r>
    </w:p>
    <w:p w:rsidRPr="00AA5154" w:rsidR="00063DE0" w:rsidP="00063DE0" w:rsidRDefault="00063DE0" w14:paraId="18E24DEA" w14:textId="77777777">
      <w:pPr>
        <w:jc w:val="both"/>
        <w:rPr>
          <w:b/>
          <w:i/>
          <w:sz w:val="22"/>
          <w:szCs w:val="22"/>
        </w:rPr>
      </w:pPr>
    </w:p>
    <w:p w:rsidRPr="00AA5154" w:rsidR="00D4121C" w:rsidP="00063DE0" w:rsidRDefault="00063DE0" w14:paraId="3CD3D47D" w14:textId="10E5B8CB">
      <w:pPr>
        <w:jc w:val="both"/>
        <w:rPr>
          <w:sz w:val="22"/>
          <w:szCs w:val="22"/>
        </w:rPr>
      </w:pPr>
      <w:r w:rsidRPr="00AA5154">
        <w:rPr>
          <w:b/>
          <w:sz w:val="22"/>
          <w:szCs w:val="22"/>
        </w:rPr>
        <w:t xml:space="preserve">2013: </w:t>
      </w:r>
      <w:r w:rsidRPr="00AA5154">
        <w:rPr>
          <w:sz w:val="22"/>
          <w:szCs w:val="22"/>
        </w:rPr>
        <w:t xml:space="preserve">Gabal and Belesia are carefully studying </w:t>
      </w:r>
      <w:r w:rsidR="00D26679">
        <w:rPr>
          <w:sz w:val="22"/>
          <w:szCs w:val="22"/>
        </w:rPr>
        <w:t xml:space="preserve">NSRI </w:t>
      </w:r>
      <w:r w:rsidRPr="00AA5154">
        <w:rPr>
          <w:sz w:val="22"/>
          <w:szCs w:val="22"/>
        </w:rPr>
        <w:t xml:space="preserve">investments in the Olvana-Indochina Peninsula Corridor before they sign up; </w:t>
      </w:r>
      <w:r w:rsidRPr="00AA5154" w:rsidR="00D4121C">
        <w:rPr>
          <w:sz w:val="22"/>
          <w:szCs w:val="22"/>
        </w:rPr>
        <w:t>Belesia</w:t>
      </w:r>
      <w:r w:rsidRPr="00AA5154">
        <w:rPr>
          <w:sz w:val="22"/>
          <w:szCs w:val="22"/>
        </w:rPr>
        <w:t xml:space="preserve"> is specifically interested in rebuilding </w:t>
      </w:r>
      <w:r w:rsidRPr="00AA5154" w:rsidR="00D4121C">
        <w:rPr>
          <w:sz w:val="22"/>
          <w:szCs w:val="22"/>
        </w:rPr>
        <w:t xml:space="preserve">its aging infrastructure </w:t>
      </w:r>
      <w:r w:rsidRPr="00AA5154" w:rsidR="00182AF0">
        <w:rPr>
          <w:sz w:val="22"/>
          <w:szCs w:val="22"/>
        </w:rPr>
        <w:t xml:space="preserve">specifically </w:t>
      </w:r>
      <w:r w:rsidRPr="00AA5154" w:rsidR="00E4676E">
        <w:rPr>
          <w:sz w:val="22"/>
          <w:szCs w:val="22"/>
          <w:lang w:eastAsia="en-US"/>
        </w:rPr>
        <w:t>Panay</w:t>
      </w:r>
      <w:r w:rsidRPr="00AA5154" w:rsidR="00182AF0">
        <w:rPr>
          <w:sz w:val="22"/>
          <w:szCs w:val="22"/>
        </w:rPr>
        <w:t xml:space="preserve"> Rail, </w:t>
      </w:r>
      <w:r w:rsidRPr="00AA5154" w:rsidR="00E4676E">
        <w:rPr>
          <w:sz w:val="22"/>
          <w:szCs w:val="22"/>
        </w:rPr>
        <w:t>Panay</w:t>
      </w:r>
      <w:r w:rsidRPr="00AA5154" w:rsidR="00182AF0">
        <w:rPr>
          <w:sz w:val="22"/>
          <w:szCs w:val="22"/>
        </w:rPr>
        <w:t xml:space="preserve"> Coastal Road, and the </w:t>
      </w:r>
      <w:r w:rsidRPr="00AA5154" w:rsidR="00E4676E">
        <w:t>Sibuyan</w:t>
      </w:r>
      <w:r w:rsidRPr="00AA5154" w:rsidR="00182AF0">
        <w:rPr>
          <w:sz w:val="22"/>
          <w:szCs w:val="22"/>
        </w:rPr>
        <w:t>-</w:t>
      </w:r>
      <w:r w:rsidRPr="00AA5154" w:rsidR="00E4676E">
        <w:rPr>
          <w:sz w:val="22"/>
          <w:szCs w:val="22"/>
          <w:lang w:eastAsia="en-US"/>
        </w:rPr>
        <w:t>Panay</w:t>
      </w:r>
      <w:r w:rsidRPr="00AA5154" w:rsidR="00182AF0">
        <w:rPr>
          <w:sz w:val="22"/>
          <w:szCs w:val="22"/>
        </w:rPr>
        <w:t xml:space="preserve"> City Connector.</w:t>
      </w:r>
      <w:r w:rsidRPr="00AA5154" w:rsidR="00BF4BEF">
        <w:rPr>
          <w:sz w:val="22"/>
          <w:szCs w:val="22"/>
        </w:rPr>
        <w:t xml:space="preserve"> Other projects </w:t>
      </w:r>
      <w:proofErr w:type="gramStart"/>
      <w:r w:rsidRPr="00AA5154" w:rsidR="00BF4BEF">
        <w:rPr>
          <w:sz w:val="22"/>
          <w:szCs w:val="22"/>
        </w:rPr>
        <w:t>are also being discussed</w:t>
      </w:r>
      <w:proofErr w:type="gramEnd"/>
      <w:r w:rsidRPr="00AA5154" w:rsidR="00BF4BEF">
        <w:rPr>
          <w:sz w:val="22"/>
          <w:szCs w:val="22"/>
        </w:rPr>
        <w:t>.</w:t>
      </w:r>
    </w:p>
    <w:p w:rsidRPr="00AA5154" w:rsidR="00D4121C" w:rsidP="00063DE0" w:rsidRDefault="00D4121C" w14:paraId="258B8805" w14:textId="77777777">
      <w:pPr>
        <w:jc w:val="both"/>
        <w:rPr>
          <w:sz w:val="22"/>
          <w:szCs w:val="22"/>
        </w:rPr>
      </w:pPr>
    </w:p>
    <w:p w:rsidRPr="00AA5154" w:rsidR="00D4121C" w:rsidP="00063DE0" w:rsidRDefault="00D4121C" w14:paraId="74EDDBAA" w14:textId="77777777">
      <w:pPr>
        <w:jc w:val="both"/>
        <w:rPr>
          <w:b/>
          <w:sz w:val="22"/>
          <w:szCs w:val="22"/>
        </w:rPr>
      </w:pPr>
      <w:r w:rsidRPr="00AA5154">
        <w:rPr>
          <w:b/>
          <w:sz w:val="22"/>
          <w:szCs w:val="22"/>
          <w:shd w:val="clear" w:color="auto" w:fill="FFFFFF"/>
        </w:rPr>
        <w:t>June 20</w:t>
      </w:r>
      <w:r w:rsidRPr="00AA5154" w:rsidR="00182AF0">
        <w:rPr>
          <w:b/>
          <w:sz w:val="22"/>
          <w:szCs w:val="22"/>
          <w:shd w:val="clear" w:color="auto" w:fill="FFFFFF"/>
        </w:rPr>
        <w:t>1</w:t>
      </w:r>
      <w:r w:rsidRPr="00AA5154">
        <w:rPr>
          <w:b/>
          <w:sz w:val="22"/>
          <w:szCs w:val="22"/>
          <w:shd w:val="clear" w:color="auto" w:fill="FFFFFF"/>
        </w:rPr>
        <w:t xml:space="preserve">3: </w:t>
      </w:r>
      <w:r w:rsidRPr="00D26679">
        <w:rPr>
          <w:bCs/>
          <w:sz w:val="22"/>
          <w:szCs w:val="22"/>
          <w:shd w:val="clear" w:color="auto" w:fill="FFFFFF"/>
        </w:rPr>
        <w:t xml:space="preserve">Regional Assistance Mission to </w:t>
      </w:r>
      <w:r w:rsidRPr="00D26679" w:rsidR="00D1660D">
        <w:rPr>
          <w:bCs/>
        </w:rPr>
        <w:t>Sibuyan</w:t>
      </w:r>
      <w:r w:rsidRPr="00D26679" w:rsidR="00BF6BAC">
        <w:rPr>
          <w:bCs/>
          <w:sz w:val="22"/>
          <w:szCs w:val="22"/>
          <w:shd w:val="clear" w:color="auto" w:fill="FFFFFF"/>
        </w:rPr>
        <w:t xml:space="preserve"> Island (</w:t>
      </w:r>
      <w:r w:rsidRPr="00D26679" w:rsidR="00E4676E">
        <w:rPr>
          <w:bCs/>
          <w:shd w:val="clear" w:color="auto" w:fill="FFFFFF"/>
        </w:rPr>
        <w:t>RAMS</w:t>
      </w:r>
      <w:r w:rsidRPr="00D26679" w:rsidR="00BF6BAC">
        <w:rPr>
          <w:bCs/>
          <w:shd w:val="clear" w:color="auto" w:fill="FFFFFF"/>
        </w:rPr>
        <w:t>I</w:t>
      </w:r>
      <w:r w:rsidRPr="00D26679">
        <w:rPr>
          <w:bCs/>
          <w:sz w:val="22"/>
          <w:szCs w:val="22"/>
          <w:shd w:val="clear" w:color="auto" w:fill="FFFFFF"/>
        </w:rPr>
        <w:t>) ends</w:t>
      </w:r>
    </w:p>
    <w:p w:rsidRPr="00AA5154" w:rsidR="00063DE0" w:rsidP="00063DE0" w:rsidRDefault="00063DE0" w14:paraId="6410FD45" w14:textId="77777777">
      <w:pPr>
        <w:pStyle w:val="Header"/>
        <w:widowControl w:val="0"/>
        <w:tabs>
          <w:tab w:val="clear" w:pos="4320"/>
          <w:tab w:val="clear" w:pos="8640"/>
        </w:tabs>
        <w:jc w:val="both"/>
        <w:rPr>
          <w:b/>
          <w:sz w:val="22"/>
          <w:szCs w:val="22"/>
        </w:rPr>
      </w:pPr>
    </w:p>
    <w:p w:rsidRPr="00AA5154" w:rsidR="00063DE0" w:rsidP="00063DE0" w:rsidRDefault="005F5FA3" w14:paraId="7AD12B49" w14:textId="77777777">
      <w:pPr>
        <w:jc w:val="both"/>
        <w:rPr>
          <w:sz w:val="22"/>
          <w:szCs w:val="22"/>
        </w:rPr>
      </w:pPr>
      <w:r w:rsidRPr="00AA5154">
        <w:rPr>
          <w:b/>
          <w:sz w:val="22"/>
          <w:szCs w:val="22"/>
        </w:rPr>
        <w:t>January</w:t>
      </w:r>
      <w:r w:rsidRPr="00AA5154" w:rsidR="00063DE0">
        <w:rPr>
          <w:b/>
          <w:sz w:val="22"/>
          <w:szCs w:val="22"/>
        </w:rPr>
        <w:t xml:space="preserve"> 201</w:t>
      </w:r>
      <w:r w:rsidRPr="00AA5154">
        <w:rPr>
          <w:b/>
          <w:sz w:val="22"/>
          <w:szCs w:val="22"/>
        </w:rPr>
        <w:t>4</w:t>
      </w:r>
      <w:r w:rsidRPr="00AA5154" w:rsidR="00063DE0">
        <w:rPr>
          <w:b/>
          <w:sz w:val="22"/>
          <w:szCs w:val="22"/>
        </w:rPr>
        <w:t xml:space="preserve">: </w:t>
      </w:r>
      <w:r w:rsidRPr="00AA5154" w:rsidR="00063DE0">
        <w:rPr>
          <w:sz w:val="22"/>
          <w:szCs w:val="22"/>
        </w:rPr>
        <w:t xml:space="preserve">Olvana announces the creation of an East China Sea Air Defense Identification Zone (ECS ADIZ) that requires all non-commercial air traffic to submit flight plans prior to entering the area, which covers most of the East China Sea and includes the </w:t>
      </w:r>
      <w:proofErr w:type="spellStart"/>
      <w:r w:rsidRPr="00AA5154" w:rsidR="00063DE0">
        <w:rPr>
          <w:sz w:val="22"/>
          <w:szCs w:val="22"/>
        </w:rPr>
        <w:t>Senkaku</w:t>
      </w:r>
      <w:proofErr w:type="spellEnd"/>
      <w:r w:rsidRPr="00AA5154" w:rsidR="00063DE0">
        <w:rPr>
          <w:sz w:val="22"/>
          <w:szCs w:val="22"/>
        </w:rPr>
        <w:t xml:space="preserve"> Islands. Olvana announces it could take military action against aircraft flying near the islands, elevating the territorial dispute to airspace.</w:t>
      </w:r>
    </w:p>
    <w:p w:rsidRPr="00AA5154" w:rsidR="00063DE0" w:rsidP="00063DE0" w:rsidRDefault="00063DE0" w14:paraId="45768CF3" w14:textId="77777777">
      <w:pPr>
        <w:jc w:val="both"/>
        <w:rPr>
          <w:sz w:val="22"/>
          <w:szCs w:val="22"/>
        </w:rPr>
      </w:pPr>
    </w:p>
    <w:p w:rsidRPr="00AA5154" w:rsidR="00063DE0" w:rsidP="00063DE0" w:rsidRDefault="005F5FA3" w14:paraId="700A22D0" w14:textId="77777777">
      <w:pPr>
        <w:jc w:val="both"/>
        <w:rPr>
          <w:sz w:val="22"/>
          <w:szCs w:val="22"/>
        </w:rPr>
      </w:pPr>
      <w:r w:rsidRPr="00AA5154">
        <w:rPr>
          <w:b/>
          <w:sz w:val="22"/>
          <w:szCs w:val="22"/>
        </w:rPr>
        <w:t>February 2014</w:t>
      </w:r>
      <w:r w:rsidRPr="00AA5154" w:rsidR="00063DE0">
        <w:rPr>
          <w:b/>
          <w:sz w:val="22"/>
          <w:szCs w:val="22"/>
        </w:rPr>
        <w:t xml:space="preserve">: </w:t>
      </w:r>
      <w:r w:rsidRPr="00AA5154" w:rsidR="00063DE0">
        <w:rPr>
          <w:sz w:val="22"/>
          <w:szCs w:val="22"/>
        </w:rPr>
        <w:t>Declaring the area international waters and airspace, the United States fly two B-52 bomber aircraft through the ECS ADIZ without incident.</w:t>
      </w:r>
    </w:p>
    <w:p w:rsidRPr="00AA5154" w:rsidR="00063DE0" w:rsidP="00063DE0" w:rsidRDefault="00063DE0" w14:paraId="4FE66BEA" w14:textId="77777777">
      <w:pPr>
        <w:jc w:val="both"/>
        <w:rPr>
          <w:sz w:val="22"/>
          <w:szCs w:val="22"/>
        </w:rPr>
      </w:pPr>
    </w:p>
    <w:p w:rsidRPr="00AA5154" w:rsidR="00063DE0" w:rsidP="00063DE0" w:rsidRDefault="00063DE0" w14:paraId="55C6CEA4" w14:textId="19B445B5">
      <w:pPr>
        <w:widowControl w:val="0"/>
        <w:jc w:val="both"/>
        <w:rPr>
          <w:sz w:val="22"/>
          <w:szCs w:val="22"/>
        </w:rPr>
      </w:pPr>
      <w:r w:rsidRPr="00AA5154">
        <w:rPr>
          <w:b/>
          <w:bCs/>
          <w:iCs/>
          <w:sz w:val="22"/>
          <w:szCs w:val="22"/>
        </w:rPr>
        <w:t xml:space="preserve">May 2014: </w:t>
      </w:r>
      <w:r w:rsidRPr="00AA5154">
        <w:rPr>
          <w:sz w:val="22"/>
          <w:szCs w:val="22"/>
        </w:rPr>
        <w:t xml:space="preserve">Vietnam dispatches naval vessels in an attempt to stop Olvana from establishing an </w:t>
      </w:r>
      <w:proofErr w:type="gramStart"/>
      <w:r w:rsidRPr="00AA5154">
        <w:rPr>
          <w:sz w:val="22"/>
          <w:szCs w:val="22"/>
        </w:rPr>
        <w:t>oil rig</w:t>
      </w:r>
      <w:proofErr w:type="gramEnd"/>
      <w:r w:rsidRPr="00AA5154">
        <w:rPr>
          <w:sz w:val="22"/>
          <w:szCs w:val="22"/>
        </w:rPr>
        <w:t xml:space="preserve"> in contested waters near the Paracel Islands. The encounter quickly escalates as Olvana sends forty ships to protect the rig, and several vessels collide. Both Olvana and Vietnam claim that the other rammed into their ships. Anti-Olvana protests erupt throughout Vietnam, and rioters vandalize hundreds of businesses </w:t>
      </w:r>
      <w:proofErr w:type="gramStart"/>
      <w:r w:rsidRPr="00AA5154">
        <w:rPr>
          <w:sz w:val="22"/>
          <w:szCs w:val="22"/>
        </w:rPr>
        <w:t>thought to be owned</w:t>
      </w:r>
      <w:proofErr w:type="gramEnd"/>
      <w:r w:rsidRPr="00AA5154">
        <w:rPr>
          <w:sz w:val="22"/>
          <w:szCs w:val="22"/>
        </w:rPr>
        <w:t xml:space="preserve"> by Olvanan individuals. On July 15, Olvana </w:t>
      </w:r>
      <w:r w:rsidR="00035033">
        <w:rPr>
          <w:sz w:val="22"/>
          <w:szCs w:val="22"/>
        </w:rPr>
        <w:t>National Oil Company (ONOC)</w:t>
      </w:r>
      <w:r w:rsidRPr="00AA5154">
        <w:rPr>
          <w:sz w:val="22"/>
          <w:szCs w:val="22"/>
        </w:rPr>
        <w:t xml:space="preserve"> announces that it will withdraw the rig a month ahead of schedule.</w:t>
      </w:r>
    </w:p>
    <w:p w:rsidRPr="00AA5154" w:rsidR="00063DE0" w:rsidP="00063DE0" w:rsidRDefault="00063DE0" w14:paraId="46F2533A" w14:textId="77777777">
      <w:pPr>
        <w:jc w:val="both"/>
        <w:rPr>
          <w:sz w:val="22"/>
          <w:szCs w:val="22"/>
        </w:rPr>
      </w:pPr>
    </w:p>
    <w:p w:rsidRPr="00AA5154" w:rsidR="00063DE0" w:rsidP="39C98636" w:rsidRDefault="00063DE0" w14:paraId="596FB641" w14:textId="0ABDC61E">
      <w:pPr>
        <w:jc w:val="both"/>
        <w:rPr>
          <w:sz w:val="22"/>
          <w:szCs w:val="22"/>
        </w:rPr>
      </w:pPr>
      <w:r w:rsidRPr="39C98636">
        <w:rPr>
          <w:b/>
          <w:bCs/>
          <w:sz w:val="22"/>
          <w:szCs w:val="22"/>
        </w:rPr>
        <w:t xml:space="preserve">June 2014: </w:t>
      </w:r>
      <w:r w:rsidRPr="39C98636">
        <w:rPr>
          <w:sz w:val="22"/>
          <w:szCs w:val="22"/>
        </w:rPr>
        <w:t xml:space="preserve">RIMPAC 2014 </w:t>
      </w:r>
      <w:proofErr w:type="gramStart"/>
      <w:r w:rsidRPr="39C98636">
        <w:rPr>
          <w:sz w:val="22"/>
          <w:szCs w:val="22"/>
        </w:rPr>
        <w:t>is held</w:t>
      </w:r>
      <w:proofErr w:type="gramEnd"/>
      <w:r w:rsidRPr="39C98636">
        <w:rPr>
          <w:sz w:val="22"/>
          <w:szCs w:val="22"/>
        </w:rPr>
        <w:t xml:space="preserve"> in the Pacific. Indonesia, Malaysia, Belesia and Gabal participated. Olvana </w:t>
      </w:r>
      <w:proofErr w:type="gramStart"/>
      <w:r w:rsidRPr="39C98636">
        <w:rPr>
          <w:sz w:val="22"/>
          <w:szCs w:val="22"/>
        </w:rPr>
        <w:t>is excluded</w:t>
      </w:r>
      <w:proofErr w:type="gramEnd"/>
      <w:r w:rsidRPr="39C98636">
        <w:rPr>
          <w:sz w:val="22"/>
          <w:szCs w:val="22"/>
        </w:rPr>
        <w:t xml:space="preserve"> from RIMPAC 2014 du</w:t>
      </w:r>
      <w:r w:rsidR="00E53F76">
        <w:rPr>
          <w:sz w:val="22"/>
          <w:szCs w:val="22"/>
        </w:rPr>
        <w:t>e</w:t>
      </w:r>
      <w:r w:rsidRPr="39C98636">
        <w:rPr>
          <w:sz w:val="22"/>
          <w:szCs w:val="22"/>
        </w:rPr>
        <w:t xml:space="preserve"> to activities in the Paracel and Spratly</w:t>
      </w:r>
      <w:r w:rsidR="00D26679">
        <w:rPr>
          <w:sz w:val="22"/>
          <w:szCs w:val="22"/>
        </w:rPr>
        <w:t xml:space="preserve"> </w:t>
      </w:r>
      <w:r w:rsidRPr="39C98636" w:rsidR="00D26679">
        <w:rPr>
          <w:sz w:val="22"/>
          <w:szCs w:val="22"/>
        </w:rPr>
        <w:t>Islands</w:t>
      </w:r>
      <w:r w:rsidRPr="39C98636">
        <w:rPr>
          <w:sz w:val="22"/>
          <w:szCs w:val="22"/>
        </w:rPr>
        <w:t>.</w:t>
      </w:r>
    </w:p>
    <w:p w:rsidRPr="00AA5154" w:rsidR="00063DE0" w:rsidP="00063DE0" w:rsidRDefault="00063DE0" w14:paraId="2DAFC1D1" w14:textId="77777777">
      <w:pPr>
        <w:jc w:val="both"/>
        <w:rPr>
          <w:b/>
          <w:sz w:val="22"/>
          <w:szCs w:val="22"/>
        </w:rPr>
      </w:pPr>
    </w:p>
    <w:p w:rsidRPr="00AA5154" w:rsidR="00063DE0" w:rsidP="00063DE0" w:rsidRDefault="00063DE0" w14:paraId="4AAB3F79" w14:textId="77777777">
      <w:pPr>
        <w:jc w:val="both"/>
        <w:rPr>
          <w:sz w:val="22"/>
          <w:szCs w:val="22"/>
        </w:rPr>
      </w:pPr>
      <w:r w:rsidRPr="00AA5154">
        <w:rPr>
          <w:b/>
          <w:sz w:val="22"/>
          <w:szCs w:val="22"/>
        </w:rPr>
        <w:t>October 2015:</w:t>
      </w:r>
      <w:r w:rsidRPr="00AA5154">
        <w:rPr>
          <w:sz w:val="22"/>
          <w:szCs w:val="22"/>
        </w:rPr>
        <w:t xml:space="preserve"> A US Navy patrol sails within twelve nautical miles of Olvanan-built islands to assert freedom of navigation in disputed waters in the South China Sea.</w:t>
      </w:r>
    </w:p>
    <w:p w:rsidRPr="00AA5154" w:rsidR="00063DE0" w:rsidP="00063DE0" w:rsidRDefault="00063DE0" w14:paraId="26AEE8EA" w14:textId="77777777">
      <w:pPr>
        <w:jc w:val="both"/>
        <w:rPr>
          <w:sz w:val="22"/>
          <w:szCs w:val="22"/>
        </w:rPr>
      </w:pPr>
    </w:p>
    <w:p w:rsidRPr="00AA5154" w:rsidR="00063DE0" w:rsidP="00063DE0" w:rsidRDefault="00063DE0" w14:paraId="1F2A1853" w14:textId="3E77AF92">
      <w:pPr>
        <w:jc w:val="both"/>
        <w:rPr>
          <w:sz w:val="22"/>
          <w:szCs w:val="22"/>
          <w:shd w:val="clear" w:color="auto" w:fill="FFFFFF"/>
        </w:rPr>
      </w:pPr>
      <w:r w:rsidRPr="00AA5154">
        <w:rPr>
          <w:b/>
          <w:sz w:val="22"/>
          <w:szCs w:val="22"/>
        </w:rPr>
        <w:t xml:space="preserve">March 2016: </w:t>
      </w:r>
      <w:r w:rsidR="00AF0A32">
        <w:rPr>
          <w:bCs/>
          <w:sz w:val="22"/>
          <w:szCs w:val="22"/>
        </w:rPr>
        <w:t xml:space="preserve">Gabal opens a radar station </w:t>
      </w:r>
      <w:r w:rsidR="00A51A30">
        <w:rPr>
          <w:bCs/>
          <w:sz w:val="22"/>
          <w:szCs w:val="22"/>
        </w:rPr>
        <w:t>to</w:t>
      </w:r>
      <w:r w:rsidRPr="00AA5154">
        <w:rPr>
          <w:bCs/>
          <w:sz w:val="22"/>
          <w:szCs w:val="22"/>
        </w:rPr>
        <w:t xml:space="preserve"> detect intruders in </w:t>
      </w:r>
      <w:proofErr w:type="spellStart"/>
      <w:r w:rsidRPr="00AA5154">
        <w:rPr>
          <w:sz w:val="22"/>
          <w:szCs w:val="22"/>
          <w:shd w:val="clear" w:color="auto" w:fill="FFFFFF"/>
        </w:rPr>
        <w:t>Gabal’s</w:t>
      </w:r>
      <w:proofErr w:type="spellEnd"/>
      <w:r w:rsidRPr="00AA5154">
        <w:rPr>
          <w:sz w:val="22"/>
          <w:szCs w:val="22"/>
          <w:shd w:val="clear" w:color="auto" w:fill="FFFFFF"/>
        </w:rPr>
        <w:t xml:space="preserve"> exclusive economic zone. </w:t>
      </w:r>
      <w:proofErr w:type="gramStart"/>
      <w:r w:rsidRPr="00AA5154">
        <w:rPr>
          <w:sz w:val="22"/>
          <w:szCs w:val="22"/>
          <w:shd w:val="clear" w:color="auto" w:fill="FFFFFF"/>
        </w:rPr>
        <w:t>The radar was provided by Belesia, whose government signed an information-sharing agreement with Gabal to provide indications and warnings of Olvanan activities</w:t>
      </w:r>
      <w:proofErr w:type="gramEnd"/>
      <w:r w:rsidRPr="00AA5154">
        <w:rPr>
          <w:sz w:val="22"/>
          <w:szCs w:val="22"/>
          <w:shd w:val="clear" w:color="auto" w:fill="FFFFFF"/>
        </w:rPr>
        <w:t xml:space="preserve">; Belesia has a security forces presence in the Sulu Sea. </w:t>
      </w:r>
    </w:p>
    <w:p w:rsidRPr="00AA5154" w:rsidR="00063DE0" w:rsidP="00063DE0" w:rsidRDefault="00063DE0" w14:paraId="2CF3EE49" w14:textId="77777777">
      <w:pPr>
        <w:jc w:val="both"/>
        <w:rPr>
          <w:sz w:val="22"/>
          <w:szCs w:val="22"/>
          <w:shd w:val="clear" w:color="auto" w:fill="FFFFFF"/>
        </w:rPr>
      </w:pPr>
    </w:p>
    <w:p w:rsidRPr="00AA5154" w:rsidR="008F4A68" w:rsidP="39C98636" w:rsidRDefault="008F4A68" w14:paraId="250940F6" w14:textId="4AF4960F">
      <w:pPr>
        <w:jc w:val="both"/>
        <w:rPr>
          <w:b/>
          <w:bCs/>
          <w:sz w:val="22"/>
          <w:szCs w:val="22"/>
          <w:shd w:val="clear" w:color="auto" w:fill="FFFFFF"/>
        </w:rPr>
      </w:pPr>
      <w:r w:rsidRPr="39C98636">
        <w:rPr>
          <w:b/>
          <w:bCs/>
          <w:sz w:val="22"/>
          <w:szCs w:val="22"/>
          <w:shd w:val="clear" w:color="auto" w:fill="FFFFFF"/>
        </w:rPr>
        <w:t xml:space="preserve">January 2017: </w:t>
      </w:r>
      <w:r w:rsidRPr="00AA5154">
        <w:rPr>
          <w:sz w:val="22"/>
          <w:szCs w:val="22"/>
          <w:shd w:val="clear" w:color="auto" w:fill="FFFFFF"/>
        </w:rPr>
        <w:t>Olvana begins works on a “Safe Belesia” Project to mitigate the potential risks to national security or public interest. Under Phase 1</w:t>
      </w:r>
      <w:r w:rsidRPr="00AA5154" w:rsidR="00E32821">
        <w:rPr>
          <w:sz w:val="22"/>
          <w:szCs w:val="22"/>
          <w:shd w:val="clear" w:color="auto" w:fill="FFFFFF"/>
        </w:rPr>
        <w:t xml:space="preserve">, Olvana will provide local government units </w:t>
      </w:r>
      <w:r w:rsidR="005F1354">
        <w:rPr>
          <w:sz w:val="22"/>
          <w:szCs w:val="22"/>
          <w:shd w:val="clear" w:color="auto" w:fill="FFFFFF"/>
        </w:rPr>
        <w:t xml:space="preserve">on </w:t>
      </w:r>
      <w:r w:rsidRPr="00AA5154" w:rsidR="00E32821">
        <w:rPr>
          <w:sz w:val="22"/>
          <w:szCs w:val="22"/>
          <w:shd w:val="clear" w:color="auto" w:fill="FFFFFF"/>
        </w:rPr>
        <w:t>Panay</w:t>
      </w:r>
      <w:r w:rsidR="00A51A30">
        <w:rPr>
          <w:sz w:val="22"/>
          <w:szCs w:val="22"/>
          <w:shd w:val="clear" w:color="auto" w:fill="FFFFFF"/>
        </w:rPr>
        <w:t xml:space="preserve"> </w:t>
      </w:r>
      <w:r w:rsidRPr="00AA5154" w:rsidR="00E32821">
        <w:rPr>
          <w:sz w:val="22"/>
          <w:szCs w:val="22"/>
          <w:shd w:val="clear" w:color="auto" w:fill="FFFFFF"/>
        </w:rPr>
        <w:t>with integrated operations and command centers and a remote back-up data center.</w:t>
      </w:r>
      <w:r w:rsidRPr="39C98636" w:rsidR="00E32821">
        <w:rPr>
          <w:b/>
          <w:bCs/>
          <w:sz w:val="22"/>
          <w:szCs w:val="22"/>
          <w:shd w:val="clear" w:color="auto" w:fill="FFFFFF"/>
        </w:rPr>
        <w:t xml:space="preserve"> </w:t>
      </w:r>
      <w:r w:rsidRPr="39C98636" w:rsidR="00E32821">
        <w:rPr>
          <w:b/>
          <w:bCs/>
          <w:i/>
          <w:iCs/>
          <w:sz w:val="22"/>
          <w:szCs w:val="22"/>
        </w:rPr>
        <w:t xml:space="preserve">(Analyst Comment: </w:t>
      </w:r>
      <w:r w:rsidRPr="39C98636" w:rsidR="00E32821">
        <w:rPr>
          <w:b/>
          <w:bCs/>
          <w:i/>
          <w:iCs/>
          <w:sz w:val="22"/>
          <w:szCs w:val="22"/>
          <w:shd w:val="clear" w:color="auto" w:fill="FFFFFF"/>
        </w:rPr>
        <w:t xml:space="preserve">There </w:t>
      </w:r>
      <w:r w:rsidRPr="39C98636" w:rsidR="00E32821">
        <w:rPr>
          <w:b/>
          <w:bCs/>
          <w:i/>
          <w:iCs/>
          <w:sz w:val="22"/>
          <w:szCs w:val="22"/>
          <w:shd w:val="clear" w:color="auto" w:fill="FFFFFF"/>
        </w:rPr>
        <w:lastRenderedPageBreak/>
        <w:t>has been the concern of Olvanan “espionage and hacking activities” over the years</w:t>
      </w:r>
      <w:r w:rsidRPr="39C98636" w:rsidR="00633BD1">
        <w:rPr>
          <w:b/>
          <w:bCs/>
          <w:i/>
          <w:iCs/>
          <w:sz w:val="22"/>
          <w:szCs w:val="22"/>
          <w:shd w:val="clear" w:color="auto" w:fill="FFFFFF"/>
        </w:rPr>
        <w:t xml:space="preserve"> and cri</w:t>
      </w:r>
      <w:r w:rsidRPr="39C98636" w:rsidR="00E32821">
        <w:rPr>
          <w:b/>
          <w:bCs/>
          <w:i/>
          <w:iCs/>
          <w:sz w:val="22"/>
          <w:szCs w:val="22"/>
          <w:shd w:val="clear" w:color="auto" w:fill="FFFFFF"/>
        </w:rPr>
        <w:t>tics raise the issue of the Belesian Cybercrime Prevention Act and the need to protect computer and communications systems, networks, databases, and classified action plans and programs.</w:t>
      </w:r>
      <w:r w:rsidRPr="39C98636" w:rsidR="00AF4E27">
        <w:rPr>
          <w:b/>
          <w:bCs/>
          <w:i/>
          <w:iCs/>
          <w:sz w:val="22"/>
          <w:szCs w:val="22"/>
          <w:shd w:val="clear" w:color="auto" w:fill="FFFFFF"/>
        </w:rPr>
        <w:t>)</w:t>
      </w:r>
    </w:p>
    <w:p w:rsidRPr="00AA5154" w:rsidR="008F4A68" w:rsidP="00063DE0" w:rsidRDefault="008F4A68" w14:paraId="6F0DDA0E" w14:textId="77777777">
      <w:pPr>
        <w:jc w:val="both"/>
        <w:rPr>
          <w:b/>
          <w:sz w:val="22"/>
          <w:szCs w:val="22"/>
          <w:shd w:val="clear" w:color="auto" w:fill="FFFFFF"/>
        </w:rPr>
      </w:pPr>
    </w:p>
    <w:p w:rsidRPr="00AA5154" w:rsidR="00063DE0" w:rsidP="39C98636" w:rsidRDefault="00063DE0" w14:paraId="0173503D" w14:textId="2D661D4E">
      <w:pPr>
        <w:jc w:val="both"/>
        <w:rPr>
          <w:b/>
          <w:bCs/>
          <w:sz w:val="22"/>
          <w:szCs w:val="22"/>
          <w:shd w:val="clear" w:color="auto" w:fill="FFFFFF"/>
        </w:rPr>
      </w:pPr>
      <w:r w:rsidRPr="39C98636">
        <w:rPr>
          <w:b/>
          <w:bCs/>
          <w:sz w:val="22"/>
          <w:szCs w:val="22"/>
          <w:shd w:val="clear" w:color="auto" w:fill="FFFFFF"/>
        </w:rPr>
        <w:t xml:space="preserve">July 2017:  </w:t>
      </w:r>
      <w:r w:rsidRPr="00AA5154">
        <w:rPr>
          <w:sz w:val="22"/>
          <w:szCs w:val="22"/>
          <w:shd w:val="clear" w:color="auto" w:fill="FFFFFF"/>
        </w:rPr>
        <w:t xml:space="preserve">Olvana deploys first group of personnel and equipment to a new support base in the small East African country of </w:t>
      </w:r>
      <w:proofErr w:type="spellStart"/>
      <w:r w:rsidRPr="00AA5154" w:rsidR="008204B4">
        <w:rPr>
          <w:sz w:val="22"/>
          <w:szCs w:val="22"/>
          <w:shd w:val="clear" w:color="auto" w:fill="FFFFFF"/>
        </w:rPr>
        <w:t>Nyumba</w:t>
      </w:r>
      <w:proofErr w:type="spellEnd"/>
      <w:r w:rsidRPr="00AA5154">
        <w:rPr>
          <w:sz w:val="22"/>
          <w:szCs w:val="22"/>
          <w:shd w:val="clear" w:color="auto" w:fill="FFFFFF"/>
        </w:rPr>
        <w:t>. The official job of this contingent is logistics support for OPN forces in the region.</w:t>
      </w:r>
      <w:r w:rsidRPr="39C98636">
        <w:rPr>
          <w:b/>
          <w:bCs/>
          <w:sz w:val="22"/>
          <w:szCs w:val="22"/>
          <w:shd w:val="clear" w:color="auto" w:fill="FFFFFF"/>
        </w:rPr>
        <w:t xml:space="preserve"> </w:t>
      </w:r>
    </w:p>
    <w:p w:rsidRPr="00AA5154" w:rsidR="008F4A68" w:rsidP="00063DE0" w:rsidRDefault="008F4A68" w14:paraId="3FD9DF18" w14:textId="77777777">
      <w:pPr>
        <w:jc w:val="both"/>
        <w:rPr>
          <w:b/>
          <w:sz w:val="22"/>
          <w:szCs w:val="22"/>
          <w:shd w:val="clear" w:color="auto" w:fill="FFFFFF"/>
        </w:rPr>
      </w:pPr>
    </w:p>
    <w:p w:rsidRPr="00AA5154" w:rsidR="00E32821" w:rsidP="00E32821" w:rsidRDefault="00E32821" w14:paraId="245078A2" w14:textId="77777777">
      <w:pPr>
        <w:jc w:val="both"/>
        <w:rPr>
          <w:sz w:val="22"/>
          <w:szCs w:val="22"/>
          <w:shd w:val="clear" w:color="auto" w:fill="FFFFFF"/>
        </w:rPr>
      </w:pPr>
      <w:r w:rsidRPr="00AA5154">
        <w:rPr>
          <w:b/>
          <w:sz w:val="22"/>
          <w:szCs w:val="22"/>
          <w:shd w:val="clear" w:color="auto" w:fill="FFFFFF"/>
        </w:rPr>
        <w:t xml:space="preserve">October 2017: </w:t>
      </w:r>
      <w:r w:rsidRPr="00AA5154">
        <w:rPr>
          <w:sz w:val="22"/>
          <w:szCs w:val="22"/>
          <w:shd w:val="clear" w:color="auto" w:fill="FFFFFF"/>
        </w:rPr>
        <w:t>Belesia implements a Defense Cooperation Program with Australia, wherein the Australian military provides advisors and trainers to the Belesia</w:t>
      </w:r>
      <w:r w:rsidRPr="00AA5154" w:rsidR="00774BAB">
        <w:rPr>
          <w:sz w:val="22"/>
          <w:szCs w:val="22"/>
          <w:shd w:val="clear" w:color="auto" w:fill="FFFFFF"/>
        </w:rPr>
        <w:t>n</w:t>
      </w:r>
      <w:r w:rsidRPr="00AA5154">
        <w:rPr>
          <w:sz w:val="22"/>
          <w:szCs w:val="22"/>
          <w:shd w:val="clear" w:color="auto" w:fill="FFFFFF"/>
        </w:rPr>
        <w:t xml:space="preserve"> armed forces.</w:t>
      </w:r>
    </w:p>
    <w:p w:rsidRPr="00AA5154" w:rsidR="00063DE0" w:rsidP="00063DE0" w:rsidRDefault="00063DE0" w14:paraId="3E30A6C8" w14:textId="77777777">
      <w:pPr>
        <w:pStyle w:val="Header"/>
        <w:widowControl w:val="0"/>
        <w:tabs>
          <w:tab w:val="clear" w:pos="4320"/>
          <w:tab w:val="clear" w:pos="8640"/>
        </w:tabs>
        <w:jc w:val="both"/>
        <w:rPr>
          <w:b/>
          <w:sz w:val="22"/>
          <w:szCs w:val="22"/>
        </w:rPr>
      </w:pPr>
    </w:p>
    <w:p w:rsidRPr="00AA5154" w:rsidR="00831079" w:rsidP="005F5FA3" w:rsidRDefault="00831079" w14:paraId="6B7B2EE1" w14:textId="77777777">
      <w:pPr>
        <w:jc w:val="both"/>
        <w:rPr>
          <w:b/>
          <w:sz w:val="22"/>
          <w:szCs w:val="22"/>
          <w:shd w:val="clear" w:color="auto" w:fill="FFFFFF"/>
        </w:rPr>
      </w:pPr>
      <w:r w:rsidRPr="00AA5154">
        <w:rPr>
          <w:b/>
          <w:sz w:val="22"/>
          <w:szCs w:val="22"/>
          <w:shd w:val="clear" w:color="auto" w:fill="FFFFFF"/>
        </w:rPr>
        <w:t xml:space="preserve">May 2018: </w:t>
      </w:r>
      <w:r w:rsidRPr="00AA5154">
        <w:rPr>
          <w:sz w:val="22"/>
          <w:szCs w:val="22"/>
          <w:shd w:val="clear" w:color="auto" w:fill="FFFFFF"/>
        </w:rPr>
        <w:t>Large numbers of Olvanan workers arrive in</w:t>
      </w:r>
      <w:r w:rsidRPr="00AA5154" w:rsidR="00CC4260">
        <w:rPr>
          <w:sz w:val="22"/>
          <w:szCs w:val="22"/>
          <w:shd w:val="clear" w:color="auto" w:fill="FFFFFF"/>
        </w:rPr>
        <w:t xml:space="preserve"> </w:t>
      </w:r>
      <w:r w:rsidRPr="00AA5154" w:rsidR="00D1660D">
        <w:rPr>
          <w:sz w:val="22"/>
          <w:szCs w:val="22"/>
        </w:rPr>
        <w:t>Sibuyan</w:t>
      </w:r>
      <w:r w:rsidRPr="00AA5154">
        <w:rPr>
          <w:sz w:val="22"/>
          <w:szCs w:val="22"/>
          <w:shd w:val="clear" w:color="auto" w:fill="FFFFFF"/>
        </w:rPr>
        <w:t>, establish their own living area, and begin to work on projects</w:t>
      </w:r>
      <w:r w:rsidRPr="00AA5154" w:rsidR="00774BAB">
        <w:rPr>
          <w:sz w:val="22"/>
          <w:szCs w:val="22"/>
          <w:shd w:val="clear" w:color="auto" w:fill="FFFFFF"/>
        </w:rPr>
        <w:t xml:space="preserve"> that would connect the islands of </w:t>
      </w:r>
      <w:r w:rsidRPr="00AA5154" w:rsidR="00D1660D">
        <w:rPr>
          <w:sz w:val="22"/>
          <w:szCs w:val="22"/>
        </w:rPr>
        <w:t>Sibuyan</w:t>
      </w:r>
      <w:r w:rsidRPr="00AA5154" w:rsidR="00774BAB">
        <w:rPr>
          <w:sz w:val="22"/>
          <w:szCs w:val="22"/>
          <w:shd w:val="clear" w:color="auto" w:fill="FFFFFF"/>
        </w:rPr>
        <w:t xml:space="preserve">, </w:t>
      </w:r>
      <w:r w:rsidRPr="00AA5154" w:rsidR="00E4676E">
        <w:rPr>
          <w:sz w:val="22"/>
          <w:szCs w:val="22"/>
          <w:shd w:val="clear" w:color="auto" w:fill="FFFFFF"/>
        </w:rPr>
        <w:t xml:space="preserve">Bohol, </w:t>
      </w:r>
      <w:r w:rsidRPr="00AA5154" w:rsidR="00E4676E">
        <w:rPr>
          <w:sz w:val="22"/>
          <w:szCs w:val="22"/>
          <w:lang w:eastAsia="en-US"/>
        </w:rPr>
        <w:t>and Panay</w:t>
      </w:r>
      <w:r w:rsidRPr="00AA5154">
        <w:rPr>
          <w:sz w:val="22"/>
          <w:szCs w:val="22"/>
          <w:shd w:val="clear" w:color="auto" w:fill="FFFFFF"/>
        </w:rPr>
        <w:t xml:space="preserve">. Olvana has also hired a private security group to provide </w:t>
      </w:r>
      <w:proofErr w:type="spellStart"/>
      <w:r w:rsidRPr="00AA5154">
        <w:rPr>
          <w:sz w:val="22"/>
          <w:szCs w:val="22"/>
          <w:shd w:val="clear" w:color="auto" w:fill="FFFFFF"/>
        </w:rPr>
        <w:t>overwatch</w:t>
      </w:r>
      <w:proofErr w:type="spellEnd"/>
      <w:r w:rsidRPr="00AA5154">
        <w:rPr>
          <w:sz w:val="22"/>
          <w:szCs w:val="22"/>
          <w:shd w:val="clear" w:color="auto" w:fill="FFFFFF"/>
        </w:rPr>
        <w:t xml:space="preserve"> of their investments. There is little to no hiring of local workers. The natives are concerned, believing the formal government will again fall victim to colonialization</w:t>
      </w:r>
      <w:proofErr w:type="gramStart"/>
      <w:r w:rsidRPr="00AA5154">
        <w:rPr>
          <w:sz w:val="22"/>
          <w:szCs w:val="22"/>
          <w:shd w:val="clear" w:color="auto" w:fill="FFFFFF"/>
        </w:rPr>
        <w:t>;</w:t>
      </w:r>
      <w:proofErr w:type="gramEnd"/>
      <w:r w:rsidRPr="00AA5154">
        <w:rPr>
          <w:sz w:val="22"/>
          <w:szCs w:val="22"/>
          <w:shd w:val="clear" w:color="auto" w:fill="FFFFFF"/>
        </w:rPr>
        <w:t xml:space="preserve"> this time by the </w:t>
      </w:r>
      <w:proofErr w:type="spellStart"/>
      <w:r w:rsidRPr="00AA5154">
        <w:rPr>
          <w:sz w:val="22"/>
          <w:szCs w:val="22"/>
          <w:shd w:val="clear" w:color="auto" w:fill="FFFFFF"/>
        </w:rPr>
        <w:t>Olvanans</w:t>
      </w:r>
      <w:proofErr w:type="spellEnd"/>
      <w:r w:rsidRPr="00AA5154">
        <w:rPr>
          <w:sz w:val="22"/>
          <w:szCs w:val="22"/>
          <w:shd w:val="clear" w:color="auto" w:fill="FFFFFF"/>
        </w:rPr>
        <w:t>.</w:t>
      </w:r>
    </w:p>
    <w:p w:rsidRPr="00AA5154" w:rsidR="00831079" w:rsidP="00831079" w:rsidRDefault="005F5FA3" w14:paraId="6FC260FA" w14:textId="3A0E67B6">
      <w:pPr>
        <w:pStyle w:val="NormalWeb"/>
        <w:spacing w:before="200" w:beforeAutospacing="0" w:after="0" w:afterAutospacing="0" w:line="216" w:lineRule="auto"/>
        <w:jc w:val="both"/>
        <w:rPr>
          <w:kern w:val="24"/>
          <w:sz w:val="22"/>
          <w:szCs w:val="22"/>
        </w:rPr>
      </w:pPr>
      <w:r w:rsidRPr="00AA5154">
        <w:rPr>
          <w:b/>
          <w:sz w:val="22"/>
          <w:szCs w:val="22"/>
          <w:shd w:val="clear" w:color="auto" w:fill="FFFFFF"/>
        </w:rPr>
        <w:t>June</w:t>
      </w:r>
      <w:r w:rsidRPr="00AA5154" w:rsidR="00831079">
        <w:rPr>
          <w:b/>
          <w:sz w:val="22"/>
          <w:szCs w:val="22"/>
          <w:shd w:val="clear" w:color="auto" w:fill="FFFFFF"/>
        </w:rPr>
        <w:t xml:space="preserve"> 2018: </w:t>
      </w:r>
      <w:r w:rsidRPr="00AA5154" w:rsidR="00831079">
        <w:rPr>
          <w:kern w:val="24"/>
          <w:sz w:val="22"/>
          <w:szCs w:val="22"/>
        </w:rPr>
        <w:t xml:space="preserve">For the first time, an Olvanan bomber lands on an island reef in the South China Sea. A video shared by the </w:t>
      </w:r>
      <w:r w:rsidR="00D26679">
        <w:rPr>
          <w:kern w:val="24"/>
          <w:sz w:val="22"/>
          <w:szCs w:val="22"/>
        </w:rPr>
        <w:t>Olvanan news agency</w:t>
      </w:r>
      <w:r w:rsidR="0064423A">
        <w:rPr>
          <w:kern w:val="24"/>
          <w:sz w:val="22"/>
          <w:szCs w:val="22"/>
        </w:rPr>
        <w:t>,</w:t>
      </w:r>
      <w:r w:rsidR="00D26679">
        <w:rPr>
          <w:kern w:val="24"/>
          <w:sz w:val="22"/>
          <w:szCs w:val="22"/>
        </w:rPr>
        <w:t xml:space="preserve"> </w:t>
      </w:r>
      <w:r w:rsidR="0064423A">
        <w:rPr>
          <w:kern w:val="24"/>
          <w:sz w:val="22"/>
          <w:szCs w:val="22"/>
        </w:rPr>
        <w:t>Xinhua News,</w:t>
      </w:r>
      <w:r w:rsidRPr="00AA5154" w:rsidR="00831079">
        <w:rPr>
          <w:kern w:val="24"/>
          <w:sz w:val="22"/>
          <w:szCs w:val="22"/>
        </w:rPr>
        <w:t xml:space="preserve"> shows an H-6 aircraft landing and taking off from Woody Island in the </w:t>
      </w:r>
      <w:proofErr w:type="spellStart"/>
      <w:r w:rsidRPr="00AA5154" w:rsidR="00831079">
        <w:rPr>
          <w:kern w:val="24"/>
          <w:sz w:val="22"/>
          <w:szCs w:val="22"/>
        </w:rPr>
        <w:t>Paracels</w:t>
      </w:r>
      <w:proofErr w:type="spellEnd"/>
      <w:r w:rsidRPr="00AA5154" w:rsidR="00831079">
        <w:rPr>
          <w:kern w:val="24"/>
          <w:sz w:val="22"/>
          <w:szCs w:val="22"/>
        </w:rPr>
        <w:t>. Bombers taking off from the island could reach areas throughout the South China Sea, including all of South Torbia</w:t>
      </w:r>
      <w:r w:rsidRPr="00AA5154" w:rsidR="00633BD1">
        <w:rPr>
          <w:kern w:val="24"/>
          <w:sz w:val="22"/>
          <w:szCs w:val="22"/>
        </w:rPr>
        <w:t xml:space="preserve"> and Gabal</w:t>
      </w:r>
      <w:r w:rsidRPr="00AA5154" w:rsidR="00774BAB">
        <w:rPr>
          <w:kern w:val="24"/>
          <w:sz w:val="22"/>
          <w:szCs w:val="22"/>
        </w:rPr>
        <w:t xml:space="preserve"> and parts of Belesia</w:t>
      </w:r>
      <w:r w:rsidRPr="00AA5154" w:rsidR="00831079">
        <w:rPr>
          <w:kern w:val="24"/>
          <w:sz w:val="22"/>
          <w:szCs w:val="22"/>
        </w:rPr>
        <w:t>, according to expert analysis.</w:t>
      </w:r>
    </w:p>
    <w:p w:rsidRPr="00AA5154" w:rsidR="00831079" w:rsidP="00831079" w:rsidRDefault="00831079" w14:paraId="0F0F3EC0" w14:textId="396E6D24">
      <w:pPr>
        <w:pStyle w:val="NormalWeb"/>
        <w:spacing w:before="200" w:beforeAutospacing="0" w:after="0" w:afterAutospacing="0" w:line="216" w:lineRule="auto"/>
        <w:jc w:val="both"/>
        <w:rPr>
          <w:kern w:val="24"/>
          <w:sz w:val="22"/>
          <w:szCs w:val="22"/>
        </w:rPr>
      </w:pPr>
      <w:r w:rsidRPr="00AA5154">
        <w:rPr>
          <w:b/>
          <w:kern w:val="24"/>
          <w:sz w:val="22"/>
          <w:szCs w:val="22"/>
        </w:rPr>
        <w:t xml:space="preserve">July 2018: </w:t>
      </w:r>
      <w:r w:rsidRPr="00AA5154">
        <w:rPr>
          <w:kern w:val="24"/>
          <w:sz w:val="22"/>
          <w:szCs w:val="22"/>
        </w:rPr>
        <w:t>Olvanan</w:t>
      </w:r>
      <w:r w:rsidR="00A51A30">
        <w:rPr>
          <w:kern w:val="24"/>
          <w:sz w:val="22"/>
          <w:szCs w:val="22"/>
        </w:rPr>
        <w:t xml:space="preserve"> </w:t>
      </w:r>
      <w:r w:rsidRPr="00A51A30" w:rsidR="00A51A30">
        <w:rPr>
          <w:kern w:val="24"/>
          <w:sz w:val="22"/>
          <w:szCs w:val="22"/>
        </w:rPr>
        <w:t xml:space="preserve">Type 815 </w:t>
      </w:r>
      <w:proofErr w:type="spellStart"/>
      <w:r w:rsidRPr="00A51A30" w:rsidR="00A51A30">
        <w:rPr>
          <w:kern w:val="24"/>
          <w:sz w:val="22"/>
          <w:szCs w:val="22"/>
        </w:rPr>
        <w:t>Dongdiao</w:t>
      </w:r>
      <w:proofErr w:type="spellEnd"/>
      <w:r w:rsidRPr="00A51A30" w:rsidR="00A51A30">
        <w:rPr>
          <w:kern w:val="24"/>
          <w:sz w:val="22"/>
          <w:szCs w:val="22"/>
        </w:rPr>
        <w:t xml:space="preserve"> class auxiliary intelligence ship</w:t>
      </w:r>
      <w:r w:rsidR="00A51A30">
        <w:rPr>
          <w:kern w:val="24"/>
          <w:sz w:val="22"/>
          <w:szCs w:val="22"/>
        </w:rPr>
        <w:t xml:space="preserve">, the </w:t>
      </w:r>
      <w:proofErr w:type="spellStart"/>
      <w:r w:rsidR="00A51A30">
        <w:rPr>
          <w:kern w:val="24"/>
          <w:sz w:val="22"/>
          <w:szCs w:val="22"/>
        </w:rPr>
        <w:t>Hongze</w:t>
      </w:r>
      <w:proofErr w:type="spellEnd"/>
      <w:r w:rsidR="00A51A30">
        <w:rPr>
          <w:kern w:val="24"/>
          <w:sz w:val="22"/>
          <w:szCs w:val="22"/>
        </w:rPr>
        <w:t xml:space="preserve"> 12, </w:t>
      </w:r>
      <w:r w:rsidRPr="00AA5154" w:rsidR="00A51A30">
        <w:rPr>
          <w:kern w:val="24"/>
          <w:sz w:val="22"/>
          <w:szCs w:val="22"/>
        </w:rPr>
        <w:t>is</w:t>
      </w:r>
      <w:r w:rsidR="00A51A30">
        <w:rPr>
          <w:kern w:val="24"/>
          <w:sz w:val="22"/>
          <w:szCs w:val="22"/>
        </w:rPr>
        <w:t xml:space="preserve"> seen </w:t>
      </w:r>
      <w:r w:rsidRPr="00AA5154">
        <w:rPr>
          <w:kern w:val="24"/>
          <w:sz w:val="22"/>
          <w:szCs w:val="22"/>
        </w:rPr>
        <w:t xml:space="preserve">eyeing </w:t>
      </w:r>
      <w:r w:rsidRPr="00AA5154" w:rsidR="008204B4">
        <w:rPr>
          <w:kern w:val="24"/>
          <w:sz w:val="22"/>
          <w:szCs w:val="22"/>
        </w:rPr>
        <w:t xml:space="preserve">US/CF </w:t>
      </w:r>
      <w:r w:rsidRPr="00AA5154">
        <w:rPr>
          <w:kern w:val="24"/>
          <w:sz w:val="22"/>
          <w:szCs w:val="22"/>
        </w:rPr>
        <w:t xml:space="preserve">exercises </w:t>
      </w:r>
      <w:proofErr w:type="gramStart"/>
      <w:r w:rsidRPr="00AA5154">
        <w:rPr>
          <w:kern w:val="24"/>
          <w:sz w:val="22"/>
          <w:szCs w:val="22"/>
        </w:rPr>
        <w:t>in the vicinity of</w:t>
      </w:r>
      <w:proofErr w:type="gramEnd"/>
      <w:r w:rsidRPr="00AA5154">
        <w:rPr>
          <w:kern w:val="24"/>
          <w:sz w:val="22"/>
          <w:szCs w:val="22"/>
        </w:rPr>
        <w:t xml:space="preserve"> </w:t>
      </w:r>
      <w:r w:rsidRPr="00AA5154" w:rsidR="008204B4">
        <w:rPr>
          <w:kern w:val="24"/>
          <w:sz w:val="22"/>
          <w:szCs w:val="22"/>
        </w:rPr>
        <w:t>Guam</w:t>
      </w:r>
      <w:r w:rsidRPr="00AA5154">
        <w:rPr>
          <w:kern w:val="24"/>
          <w:sz w:val="22"/>
          <w:szCs w:val="22"/>
        </w:rPr>
        <w:t xml:space="preserve">. Reports indicate authorities expect the ship to remain outside of US territorial waters and not operate in a matter that disrupts the </w:t>
      </w:r>
      <w:r w:rsidRPr="00AA5154" w:rsidR="008204B4">
        <w:rPr>
          <w:kern w:val="24"/>
          <w:sz w:val="22"/>
          <w:szCs w:val="22"/>
        </w:rPr>
        <w:t>military</w:t>
      </w:r>
      <w:r w:rsidRPr="00AA5154">
        <w:rPr>
          <w:kern w:val="24"/>
          <w:sz w:val="22"/>
          <w:szCs w:val="22"/>
        </w:rPr>
        <w:t xml:space="preserve"> exercises.</w:t>
      </w:r>
    </w:p>
    <w:p w:rsidRPr="00AA5154" w:rsidR="00033882" w:rsidP="39C98636" w:rsidRDefault="00033882" w14:paraId="56E6FCD4" w14:textId="7514395E">
      <w:pPr>
        <w:pStyle w:val="NormalWeb"/>
        <w:spacing w:before="200" w:beforeAutospacing="0" w:after="0" w:afterAutospacing="0" w:line="216" w:lineRule="auto"/>
        <w:jc w:val="both"/>
        <w:rPr>
          <w:b/>
          <w:bCs/>
          <w:i/>
          <w:iCs/>
          <w:kern w:val="24"/>
          <w:sz w:val="22"/>
          <w:szCs w:val="22"/>
        </w:rPr>
      </w:pPr>
      <w:r w:rsidRPr="39C98636">
        <w:rPr>
          <w:b/>
          <w:bCs/>
          <w:kern w:val="24"/>
          <w:sz w:val="22"/>
          <w:szCs w:val="22"/>
        </w:rPr>
        <w:t>October 2018:</w:t>
      </w:r>
      <w:r w:rsidRPr="00AA5154">
        <w:rPr>
          <w:kern w:val="24"/>
          <w:sz w:val="22"/>
          <w:szCs w:val="22"/>
        </w:rPr>
        <w:t xml:space="preserve"> </w:t>
      </w:r>
      <w:r w:rsidRPr="00AA5154" w:rsidR="009575C5">
        <w:rPr>
          <w:kern w:val="24"/>
          <w:sz w:val="22"/>
          <w:szCs w:val="22"/>
        </w:rPr>
        <w:t xml:space="preserve">Olvana exploring ways to build new infrastructure in the Belesian port of </w:t>
      </w:r>
      <w:r w:rsidRPr="00AA5154" w:rsidR="00884FB6">
        <w:rPr>
          <w:kern w:val="24"/>
          <w:sz w:val="22"/>
          <w:szCs w:val="22"/>
        </w:rPr>
        <w:t>Honolulu</w:t>
      </w:r>
      <w:r w:rsidR="00D2318F">
        <w:rPr>
          <w:kern w:val="24"/>
          <w:sz w:val="22"/>
          <w:szCs w:val="22"/>
        </w:rPr>
        <w:t xml:space="preserve"> on Panay</w:t>
      </w:r>
      <w:r w:rsidRPr="00AA5154" w:rsidR="009575C5">
        <w:rPr>
          <w:kern w:val="24"/>
          <w:sz w:val="22"/>
          <w:szCs w:val="22"/>
        </w:rPr>
        <w:t xml:space="preserve">. </w:t>
      </w:r>
      <w:proofErr w:type="spellStart"/>
      <w:r w:rsidRPr="00AA5154" w:rsidR="009575C5">
        <w:rPr>
          <w:kern w:val="24"/>
          <w:sz w:val="22"/>
          <w:szCs w:val="22"/>
        </w:rPr>
        <w:t>Olvana’s</w:t>
      </w:r>
      <w:proofErr w:type="spellEnd"/>
      <w:r w:rsidRPr="00AA5154" w:rsidR="009575C5">
        <w:rPr>
          <w:kern w:val="24"/>
          <w:sz w:val="22"/>
          <w:szCs w:val="22"/>
        </w:rPr>
        <w:t xml:space="preserve"> rehab of </w:t>
      </w:r>
      <w:r w:rsidRPr="00AA5154" w:rsidR="00564D88">
        <w:rPr>
          <w:sz w:val="22"/>
          <w:szCs w:val="22"/>
        </w:rPr>
        <w:t>Panay</w:t>
      </w:r>
      <w:r w:rsidRPr="00AA5154" w:rsidR="009575C5">
        <w:rPr>
          <w:kern w:val="24"/>
          <w:sz w:val="22"/>
          <w:szCs w:val="22"/>
        </w:rPr>
        <w:t xml:space="preserve"> deep-water but otherwise small port would increase business for the 1.6-million-person city that anchors a resource-rich but largely impoverished island. </w:t>
      </w:r>
      <w:r w:rsidRPr="39C98636" w:rsidR="009575C5">
        <w:rPr>
          <w:b/>
          <w:bCs/>
          <w:i/>
          <w:iCs/>
          <w:kern w:val="24"/>
          <w:sz w:val="22"/>
          <w:szCs w:val="22"/>
        </w:rPr>
        <w:t xml:space="preserve">(Analyst Comment: Olvana is increasingly active globally in trying </w:t>
      </w:r>
      <w:r w:rsidRPr="39C98636" w:rsidR="00E4676E">
        <w:rPr>
          <w:b/>
          <w:bCs/>
          <w:i/>
          <w:iCs/>
          <w:kern w:val="24"/>
          <w:sz w:val="22"/>
          <w:szCs w:val="22"/>
        </w:rPr>
        <w:t xml:space="preserve">to secure mineral resources and </w:t>
      </w:r>
      <w:r w:rsidRPr="39C98636" w:rsidR="00564D88">
        <w:rPr>
          <w:b/>
          <w:bCs/>
          <w:i/>
          <w:iCs/>
          <w:sz w:val="22"/>
          <w:szCs w:val="22"/>
        </w:rPr>
        <w:t>Panay</w:t>
      </w:r>
      <w:r w:rsidRPr="39C98636" w:rsidR="009575C5">
        <w:rPr>
          <w:b/>
          <w:bCs/>
          <w:i/>
          <w:iCs/>
          <w:kern w:val="24"/>
          <w:sz w:val="22"/>
          <w:szCs w:val="22"/>
        </w:rPr>
        <w:t xml:space="preserve"> has had </w:t>
      </w:r>
      <w:r w:rsidRPr="39C98636" w:rsidR="008A2131">
        <w:rPr>
          <w:b/>
          <w:bCs/>
          <w:i/>
          <w:iCs/>
          <w:kern w:val="24"/>
          <w:sz w:val="22"/>
          <w:szCs w:val="22"/>
        </w:rPr>
        <w:t>several</w:t>
      </w:r>
      <w:r w:rsidRPr="39C98636" w:rsidR="009575C5">
        <w:rPr>
          <w:b/>
          <w:bCs/>
          <w:i/>
          <w:iCs/>
          <w:kern w:val="24"/>
          <w:sz w:val="22"/>
          <w:szCs w:val="22"/>
        </w:rPr>
        <w:t xml:space="preserve"> Olvanan investments over the years related to the extraction of mineral resources, basically copper, iron, and pyrite mining. An improved port in </w:t>
      </w:r>
      <w:r w:rsidRPr="39C98636" w:rsidR="00884FB6">
        <w:rPr>
          <w:b/>
          <w:bCs/>
          <w:i/>
          <w:iCs/>
          <w:kern w:val="24"/>
          <w:sz w:val="22"/>
          <w:szCs w:val="22"/>
        </w:rPr>
        <w:t>Honolulu</w:t>
      </w:r>
      <w:r w:rsidRPr="39C98636" w:rsidR="009575C5">
        <w:rPr>
          <w:b/>
          <w:bCs/>
          <w:i/>
          <w:iCs/>
          <w:kern w:val="24"/>
          <w:sz w:val="22"/>
          <w:szCs w:val="22"/>
        </w:rPr>
        <w:t xml:space="preserve"> could </w:t>
      </w:r>
      <w:r w:rsidRPr="39C98636" w:rsidR="008A2131">
        <w:rPr>
          <w:b/>
          <w:bCs/>
          <w:i/>
          <w:iCs/>
          <w:kern w:val="24"/>
          <w:sz w:val="22"/>
          <w:szCs w:val="22"/>
        </w:rPr>
        <w:t>open</w:t>
      </w:r>
      <w:r w:rsidRPr="39C98636" w:rsidR="009575C5">
        <w:rPr>
          <w:b/>
          <w:bCs/>
          <w:i/>
          <w:iCs/>
          <w:kern w:val="24"/>
          <w:sz w:val="22"/>
          <w:szCs w:val="22"/>
        </w:rPr>
        <w:t xml:space="preserve"> the maritime </w:t>
      </w:r>
      <w:r w:rsidRPr="39C98636" w:rsidR="00B1498B">
        <w:rPr>
          <w:b/>
          <w:bCs/>
          <w:i/>
          <w:iCs/>
          <w:kern w:val="24"/>
          <w:sz w:val="22"/>
          <w:szCs w:val="22"/>
        </w:rPr>
        <w:t>Silk Road</w:t>
      </w:r>
      <w:r w:rsidRPr="39C98636" w:rsidR="00BF4BEF">
        <w:rPr>
          <w:b/>
          <w:bCs/>
          <w:i/>
          <w:iCs/>
          <w:kern w:val="24"/>
          <w:sz w:val="22"/>
          <w:szCs w:val="22"/>
        </w:rPr>
        <w:t xml:space="preserve"> to </w:t>
      </w:r>
      <w:r w:rsidRPr="39C98636" w:rsidR="008204B4">
        <w:rPr>
          <w:b/>
          <w:bCs/>
          <w:i/>
          <w:iCs/>
          <w:kern w:val="24"/>
          <w:sz w:val="22"/>
          <w:szCs w:val="22"/>
        </w:rPr>
        <w:t>the Borneo Island of Belesia</w:t>
      </w:r>
      <w:r w:rsidRPr="39C98636" w:rsidR="00BF4BEF">
        <w:rPr>
          <w:b/>
          <w:bCs/>
          <w:i/>
          <w:iCs/>
          <w:kern w:val="24"/>
          <w:sz w:val="22"/>
          <w:szCs w:val="22"/>
        </w:rPr>
        <w:t xml:space="preserve"> and the South Pacific Islands.)</w:t>
      </w:r>
      <w:r w:rsidRPr="39C98636" w:rsidR="00AF4E27">
        <w:rPr>
          <w:b/>
          <w:bCs/>
          <w:i/>
          <w:iCs/>
          <w:kern w:val="24"/>
          <w:sz w:val="22"/>
          <w:szCs w:val="22"/>
        </w:rPr>
        <w:t xml:space="preserve"> </w:t>
      </w:r>
      <w:proofErr w:type="gramStart"/>
      <w:r w:rsidR="00AE6294">
        <w:rPr>
          <w:b/>
          <w:bCs/>
          <w:i/>
          <w:iCs/>
          <w:kern w:val="24"/>
          <w:sz w:val="22"/>
          <w:szCs w:val="22"/>
        </w:rPr>
        <w:t>5</w:t>
      </w:r>
      <w:proofErr w:type="gramEnd"/>
      <w:r w:rsidRPr="39C98636" w:rsidR="00AF4E27">
        <w:rPr>
          <w:b/>
          <w:bCs/>
          <w:i/>
          <w:iCs/>
          <w:kern w:val="24"/>
          <w:sz w:val="22"/>
          <w:szCs w:val="22"/>
        </w:rPr>
        <w:t xml:space="preserve"> x major deep-water </w:t>
      </w:r>
      <w:r w:rsidRPr="39C98636" w:rsidR="00D2318F">
        <w:rPr>
          <w:b/>
          <w:bCs/>
          <w:i/>
          <w:iCs/>
          <w:kern w:val="24"/>
          <w:sz w:val="22"/>
          <w:szCs w:val="22"/>
        </w:rPr>
        <w:t xml:space="preserve">ports </w:t>
      </w:r>
      <w:r w:rsidRPr="39C98636" w:rsidR="00AF4E27">
        <w:rPr>
          <w:b/>
          <w:bCs/>
          <w:i/>
          <w:iCs/>
          <w:kern w:val="24"/>
          <w:sz w:val="22"/>
          <w:szCs w:val="22"/>
        </w:rPr>
        <w:t>on Panay</w:t>
      </w:r>
      <w:r w:rsidR="00410211">
        <w:rPr>
          <w:b/>
          <w:bCs/>
          <w:i/>
          <w:iCs/>
          <w:kern w:val="24"/>
          <w:sz w:val="22"/>
          <w:szCs w:val="22"/>
        </w:rPr>
        <w:t xml:space="preserve"> include</w:t>
      </w:r>
      <w:r w:rsidRPr="39C98636" w:rsidR="00AF4E27">
        <w:rPr>
          <w:b/>
          <w:bCs/>
          <w:i/>
          <w:iCs/>
          <w:kern w:val="24"/>
          <w:sz w:val="22"/>
          <w:szCs w:val="22"/>
        </w:rPr>
        <w:t xml:space="preserve"> </w:t>
      </w:r>
      <w:r w:rsidRPr="39C98636" w:rsidR="00BC2BE6">
        <w:rPr>
          <w:b/>
          <w:bCs/>
          <w:i/>
          <w:iCs/>
          <w:kern w:val="24"/>
          <w:sz w:val="22"/>
          <w:szCs w:val="22"/>
        </w:rPr>
        <w:t xml:space="preserve">Honolulu, Barbers Point, </w:t>
      </w:r>
      <w:proofErr w:type="spellStart"/>
      <w:r w:rsidRPr="39C98636" w:rsidR="00BC2BE6">
        <w:rPr>
          <w:b/>
          <w:bCs/>
          <w:i/>
          <w:iCs/>
          <w:kern w:val="24"/>
          <w:sz w:val="22"/>
          <w:szCs w:val="22"/>
        </w:rPr>
        <w:t>Wainae</w:t>
      </w:r>
      <w:proofErr w:type="spellEnd"/>
      <w:r w:rsidRPr="39C98636" w:rsidR="00BC2BE6">
        <w:rPr>
          <w:b/>
          <w:bCs/>
          <w:i/>
          <w:iCs/>
          <w:kern w:val="24"/>
          <w:sz w:val="22"/>
          <w:szCs w:val="22"/>
        </w:rPr>
        <w:t>,</w:t>
      </w:r>
      <w:r w:rsidR="00410211">
        <w:rPr>
          <w:b/>
          <w:bCs/>
          <w:i/>
          <w:iCs/>
          <w:kern w:val="24"/>
          <w:sz w:val="22"/>
          <w:szCs w:val="22"/>
        </w:rPr>
        <w:t xml:space="preserve"> </w:t>
      </w:r>
      <w:r w:rsidRPr="39C98636" w:rsidR="003553FF">
        <w:rPr>
          <w:b/>
          <w:bCs/>
          <w:i/>
          <w:iCs/>
          <w:kern w:val="24"/>
          <w:sz w:val="22"/>
          <w:szCs w:val="22"/>
        </w:rPr>
        <w:t>Kaneohe Ba</w:t>
      </w:r>
      <w:r w:rsidR="00410211">
        <w:rPr>
          <w:b/>
          <w:bCs/>
          <w:i/>
          <w:iCs/>
          <w:kern w:val="24"/>
          <w:sz w:val="22"/>
          <w:szCs w:val="22"/>
        </w:rPr>
        <w:t>y</w:t>
      </w:r>
      <w:r w:rsidR="00AE6294">
        <w:rPr>
          <w:b/>
          <w:bCs/>
          <w:i/>
          <w:iCs/>
          <w:kern w:val="24"/>
          <w:sz w:val="22"/>
          <w:szCs w:val="22"/>
        </w:rPr>
        <w:t xml:space="preserve"> and</w:t>
      </w:r>
      <w:r w:rsidRPr="39C98636" w:rsidR="00AE6294">
        <w:rPr>
          <w:b/>
          <w:bCs/>
          <w:i/>
          <w:iCs/>
          <w:kern w:val="24"/>
          <w:sz w:val="22"/>
          <w:szCs w:val="22"/>
        </w:rPr>
        <w:t xml:space="preserve"> Dillingham; Civilian</w:t>
      </w:r>
      <w:r w:rsidR="00410211">
        <w:rPr>
          <w:b/>
          <w:bCs/>
          <w:i/>
          <w:iCs/>
          <w:kern w:val="24"/>
          <w:sz w:val="22"/>
          <w:szCs w:val="22"/>
        </w:rPr>
        <w:t xml:space="preserve"> a</w:t>
      </w:r>
      <w:r w:rsidRPr="39C98636" w:rsidR="00BC2BE6">
        <w:rPr>
          <w:b/>
          <w:bCs/>
          <w:i/>
          <w:iCs/>
          <w:kern w:val="24"/>
          <w:sz w:val="22"/>
          <w:szCs w:val="22"/>
        </w:rPr>
        <w:t>irport</w:t>
      </w:r>
      <w:r w:rsidR="00410211">
        <w:rPr>
          <w:b/>
          <w:bCs/>
          <w:i/>
          <w:iCs/>
          <w:kern w:val="24"/>
          <w:sz w:val="22"/>
          <w:szCs w:val="22"/>
        </w:rPr>
        <w:t>s on Panay include</w:t>
      </w:r>
      <w:r w:rsidRPr="39C98636" w:rsidR="003553FF">
        <w:rPr>
          <w:b/>
          <w:bCs/>
          <w:i/>
          <w:iCs/>
          <w:kern w:val="24"/>
          <w:sz w:val="22"/>
          <w:szCs w:val="22"/>
        </w:rPr>
        <w:t xml:space="preserve"> </w:t>
      </w:r>
      <w:r w:rsidRPr="39C98636" w:rsidR="00BC2BE6">
        <w:rPr>
          <w:b/>
          <w:bCs/>
          <w:i/>
          <w:iCs/>
          <w:kern w:val="24"/>
          <w:sz w:val="22"/>
          <w:szCs w:val="22"/>
        </w:rPr>
        <w:t xml:space="preserve">Inouye </w:t>
      </w:r>
      <w:r w:rsidR="00410211">
        <w:rPr>
          <w:b/>
          <w:bCs/>
          <w:i/>
          <w:iCs/>
          <w:kern w:val="24"/>
          <w:sz w:val="22"/>
          <w:szCs w:val="22"/>
        </w:rPr>
        <w:t xml:space="preserve">and Kaneohe </w:t>
      </w:r>
      <w:r w:rsidRPr="39C98636" w:rsidR="00BC2BE6">
        <w:rPr>
          <w:b/>
          <w:bCs/>
          <w:i/>
          <w:iCs/>
          <w:kern w:val="24"/>
          <w:sz w:val="22"/>
          <w:szCs w:val="22"/>
        </w:rPr>
        <w:t>airport. M</w:t>
      </w:r>
      <w:r w:rsidR="00410211">
        <w:rPr>
          <w:b/>
          <w:bCs/>
          <w:i/>
          <w:iCs/>
          <w:kern w:val="24"/>
          <w:sz w:val="22"/>
          <w:szCs w:val="22"/>
        </w:rPr>
        <w:t>ilitary</w:t>
      </w:r>
      <w:r w:rsidRPr="39C98636" w:rsidR="00BC2BE6">
        <w:rPr>
          <w:b/>
          <w:bCs/>
          <w:i/>
          <w:iCs/>
          <w:kern w:val="24"/>
          <w:sz w:val="22"/>
          <w:szCs w:val="22"/>
        </w:rPr>
        <w:t xml:space="preserve"> Airport</w:t>
      </w:r>
      <w:r w:rsidR="00AE6294">
        <w:rPr>
          <w:b/>
          <w:bCs/>
          <w:i/>
          <w:iCs/>
          <w:kern w:val="24"/>
          <w:sz w:val="22"/>
          <w:szCs w:val="22"/>
        </w:rPr>
        <w:t xml:space="preserve"> on Panay include</w:t>
      </w:r>
      <w:r w:rsidRPr="39C98636" w:rsidR="00BC2BE6">
        <w:rPr>
          <w:b/>
          <w:bCs/>
          <w:i/>
          <w:iCs/>
          <w:kern w:val="24"/>
          <w:sz w:val="22"/>
          <w:szCs w:val="22"/>
        </w:rPr>
        <w:t xml:space="preserve"> Hickam, Wheeler, and Bellows</w:t>
      </w:r>
      <w:r w:rsidR="00AE6294">
        <w:rPr>
          <w:b/>
          <w:bCs/>
          <w:i/>
          <w:iCs/>
          <w:kern w:val="24"/>
          <w:sz w:val="22"/>
          <w:szCs w:val="22"/>
        </w:rPr>
        <w:t>.</w:t>
      </w:r>
    </w:p>
    <w:p w:rsidRPr="00AA5154" w:rsidR="00BF4BEF" w:rsidP="39C98636" w:rsidRDefault="00BF4BEF" w14:paraId="767E29E1" w14:textId="130FA442">
      <w:pPr>
        <w:pStyle w:val="NormalWeb"/>
        <w:spacing w:before="200" w:beforeAutospacing="0" w:after="0" w:afterAutospacing="0" w:line="216" w:lineRule="auto"/>
        <w:jc w:val="both"/>
      </w:pPr>
      <w:r w:rsidRPr="39C98636">
        <w:rPr>
          <w:b/>
          <w:bCs/>
          <w:kern w:val="24"/>
          <w:sz w:val="22"/>
          <w:szCs w:val="22"/>
        </w:rPr>
        <w:t>January 2019:</w:t>
      </w:r>
      <w:r w:rsidRPr="00AA5154">
        <w:rPr>
          <w:kern w:val="24"/>
          <w:sz w:val="22"/>
          <w:szCs w:val="22"/>
        </w:rPr>
        <w:t xml:space="preserve"> Olvana begins work on new port infrastructure in</w:t>
      </w:r>
      <w:r w:rsidR="00D2318F">
        <w:rPr>
          <w:kern w:val="24"/>
          <w:sz w:val="22"/>
          <w:szCs w:val="22"/>
        </w:rPr>
        <w:t xml:space="preserve"> Panay</w:t>
      </w:r>
      <w:r w:rsidRPr="00AA5154" w:rsidR="00884FB6">
        <w:rPr>
          <w:kern w:val="24"/>
          <w:sz w:val="22"/>
          <w:szCs w:val="22"/>
        </w:rPr>
        <w:t xml:space="preserve">. </w:t>
      </w:r>
      <w:r w:rsidRPr="00AA5154">
        <w:rPr>
          <w:kern w:val="24"/>
          <w:sz w:val="22"/>
          <w:szCs w:val="22"/>
        </w:rPr>
        <w:t xml:space="preserve">Olvana </w:t>
      </w:r>
      <w:r w:rsidR="00D2318F">
        <w:rPr>
          <w:kern w:val="24"/>
          <w:sz w:val="22"/>
          <w:szCs w:val="22"/>
        </w:rPr>
        <w:t>hires</w:t>
      </w:r>
      <w:r w:rsidRPr="00AA5154">
        <w:rPr>
          <w:kern w:val="24"/>
          <w:sz w:val="22"/>
          <w:szCs w:val="22"/>
        </w:rPr>
        <w:t xml:space="preserve"> a private security group to provide </w:t>
      </w:r>
      <w:proofErr w:type="spellStart"/>
      <w:r w:rsidRPr="00AA5154">
        <w:rPr>
          <w:kern w:val="24"/>
          <w:sz w:val="22"/>
          <w:szCs w:val="22"/>
        </w:rPr>
        <w:t>overwatch</w:t>
      </w:r>
      <w:proofErr w:type="spellEnd"/>
      <w:r w:rsidRPr="00AA5154">
        <w:rPr>
          <w:kern w:val="24"/>
          <w:sz w:val="22"/>
          <w:szCs w:val="22"/>
        </w:rPr>
        <w:t xml:space="preserve"> of their investments.</w:t>
      </w:r>
    </w:p>
    <w:p w:rsidRPr="00AA5154" w:rsidR="00831079" w:rsidP="00831079" w:rsidRDefault="00831079" w14:paraId="611986E9" w14:textId="77777777">
      <w:pPr>
        <w:jc w:val="both"/>
        <w:rPr>
          <w:sz w:val="22"/>
          <w:szCs w:val="22"/>
          <w:shd w:val="clear" w:color="auto" w:fill="FFFFFF"/>
        </w:rPr>
      </w:pPr>
    </w:p>
    <w:p w:rsidRPr="00AA5154" w:rsidR="00831079" w:rsidP="39C98636" w:rsidRDefault="00831079" w14:paraId="2B598152" w14:textId="437FDE98">
      <w:pPr>
        <w:jc w:val="both"/>
        <w:rPr>
          <w:b/>
          <w:bCs/>
          <w:i/>
          <w:iCs/>
          <w:sz w:val="22"/>
          <w:szCs w:val="22"/>
          <w:shd w:val="clear" w:color="auto" w:fill="FFFFFF"/>
        </w:rPr>
      </w:pPr>
      <w:r w:rsidRPr="39C98636">
        <w:rPr>
          <w:b/>
          <w:bCs/>
          <w:sz w:val="22"/>
          <w:szCs w:val="22"/>
          <w:shd w:val="clear" w:color="auto" w:fill="FFFFFF"/>
        </w:rPr>
        <w:t>June 2019:</w:t>
      </w:r>
      <w:r w:rsidRPr="00AA5154">
        <w:rPr>
          <w:sz w:val="22"/>
          <w:szCs w:val="22"/>
          <w:shd w:val="clear" w:color="auto" w:fill="FFFFFF"/>
        </w:rPr>
        <w:t xml:space="preserve"> The Center for Global Development</w:t>
      </w:r>
      <w:r w:rsidR="00347E41">
        <w:rPr>
          <w:sz w:val="22"/>
          <w:szCs w:val="22"/>
          <w:shd w:val="clear" w:color="auto" w:fill="FFFFFF"/>
        </w:rPr>
        <w:t>, US based think tank,</w:t>
      </w:r>
      <w:r w:rsidRPr="00AA5154">
        <w:rPr>
          <w:sz w:val="22"/>
          <w:szCs w:val="22"/>
          <w:shd w:val="clear" w:color="auto" w:fill="FFFFFF"/>
        </w:rPr>
        <w:t xml:space="preserve"> warns B</w:t>
      </w:r>
      <w:r w:rsidRPr="00AA5154" w:rsidR="00BF4BEF">
        <w:rPr>
          <w:sz w:val="22"/>
          <w:szCs w:val="22"/>
          <w:shd w:val="clear" w:color="auto" w:fill="FFFFFF"/>
        </w:rPr>
        <w:t>elesia that all the loans it has</w:t>
      </w:r>
      <w:r w:rsidRPr="00AA5154">
        <w:rPr>
          <w:sz w:val="22"/>
          <w:szCs w:val="22"/>
          <w:shd w:val="clear" w:color="auto" w:fill="FFFFFF"/>
        </w:rPr>
        <w:t xml:space="preserve"> tak</w:t>
      </w:r>
      <w:r w:rsidRPr="00AA5154" w:rsidR="00BF4BEF">
        <w:rPr>
          <w:sz w:val="22"/>
          <w:szCs w:val="22"/>
          <w:shd w:val="clear" w:color="auto" w:fill="FFFFFF"/>
        </w:rPr>
        <w:t>en</w:t>
      </w:r>
      <w:r w:rsidRPr="00AA5154">
        <w:rPr>
          <w:sz w:val="22"/>
          <w:szCs w:val="22"/>
          <w:shd w:val="clear" w:color="auto" w:fill="FFFFFF"/>
        </w:rPr>
        <w:t xml:space="preserve"> from Olvana for projects were piling up, putting the nation at risk of default. The warning comes months after debts from Sri Lankan and Laotian debts to Olvana reached a breaking point. (</w:t>
      </w:r>
      <w:r w:rsidRPr="39C98636">
        <w:rPr>
          <w:b/>
          <w:bCs/>
          <w:i/>
          <w:iCs/>
          <w:sz w:val="22"/>
          <w:szCs w:val="22"/>
          <w:shd w:val="clear" w:color="auto" w:fill="FFFFFF"/>
        </w:rPr>
        <w:t xml:space="preserve">Analyst Comment: Sri Lanka had bought into the </w:t>
      </w:r>
      <w:r w:rsidRPr="39C98636" w:rsidR="008204B4">
        <w:rPr>
          <w:b/>
          <w:bCs/>
          <w:i/>
          <w:iCs/>
          <w:sz w:val="22"/>
          <w:szCs w:val="22"/>
          <w:shd w:val="clear" w:color="auto" w:fill="FFFFFF"/>
        </w:rPr>
        <w:t>New Silk Road</w:t>
      </w:r>
      <w:r w:rsidRPr="39C98636">
        <w:rPr>
          <w:b/>
          <w:bCs/>
          <w:i/>
          <w:iCs/>
          <w:sz w:val="22"/>
          <w:szCs w:val="22"/>
          <w:shd w:val="clear" w:color="auto" w:fill="FFFFFF"/>
        </w:rPr>
        <w:t xml:space="preserve"> vision and had borrowed Olvanan cash to build up infrastructure. Sri Lanka </w:t>
      </w:r>
      <w:r w:rsidRPr="39C98636" w:rsidR="00347E41">
        <w:rPr>
          <w:b/>
          <w:bCs/>
          <w:i/>
          <w:iCs/>
          <w:sz w:val="22"/>
          <w:szCs w:val="22"/>
          <w:shd w:val="clear" w:color="auto" w:fill="FFFFFF"/>
        </w:rPr>
        <w:t>could not</w:t>
      </w:r>
      <w:r w:rsidRPr="39C98636">
        <w:rPr>
          <w:b/>
          <w:bCs/>
          <w:i/>
          <w:iCs/>
          <w:sz w:val="22"/>
          <w:szCs w:val="22"/>
          <w:shd w:val="clear" w:color="auto" w:fill="FFFFFF"/>
        </w:rPr>
        <w:t xml:space="preserve"> repay its debts and </w:t>
      </w:r>
      <w:proofErr w:type="gramStart"/>
      <w:r w:rsidRPr="39C98636">
        <w:rPr>
          <w:b/>
          <w:bCs/>
          <w:i/>
          <w:iCs/>
          <w:sz w:val="22"/>
          <w:szCs w:val="22"/>
          <w:shd w:val="clear" w:color="auto" w:fill="FFFFFF"/>
        </w:rPr>
        <w:t>was forced</w:t>
      </w:r>
      <w:proofErr w:type="gramEnd"/>
      <w:r w:rsidRPr="39C98636">
        <w:rPr>
          <w:b/>
          <w:bCs/>
          <w:i/>
          <w:iCs/>
          <w:sz w:val="22"/>
          <w:szCs w:val="22"/>
          <w:shd w:val="clear" w:color="auto" w:fill="FFFFFF"/>
        </w:rPr>
        <w:t xml:space="preserve"> to hand Olvana a controlling stake in the Rajapaksa Port for a period of 99 years. The transfer set off alarms in Sri Lanka and beyond because it represented an Olvanan victory with potential military applications. The acquisition provided Shanghai with a </w:t>
      </w:r>
      <w:r w:rsidRPr="39C98636" w:rsidR="00E4676E">
        <w:rPr>
          <w:b/>
          <w:bCs/>
          <w:i/>
          <w:iCs/>
          <w:sz w:val="22"/>
          <w:szCs w:val="22"/>
          <w:shd w:val="clear" w:color="auto" w:fill="FFFFFF"/>
        </w:rPr>
        <w:t>deep-water</w:t>
      </w:r>
      <w:r w:rsidRPr="39C98636">
        <w:rPr>
          <w:b/>
          <w:bCs/>
          <w:i/>
          <w:iCs/>
          <w:sz w:val="22"/>
          <w:szCs w:val="22"/>
          <w:shd w:val="clear" w:color="auto" w:fill="FFFFFF"/>
        </w:rPr>
        <w:t xml:space="preserve"> port in the region in which it can dock its navy off the coast of its key regional competitor, India.</w:t>
      </w:r>
      <w:r w:rsidRPr="39C98636" w:rsidR="00BF4BEF">
        <w:rPr>
          <w:b/>
          <w:bCs/>
          <w:i/>
          <w:iCs/>
          <w:sz w:val="22"/>
          <w:szCs w:val="22"/>
          <w:shd w:val="clear" w:color="auto" w:fill="FFFFFF"/>
        </w:rPr>
        <w:t>)</w:t>
      </w:r>
    </w:p>
    <w:p w:rsidRPr="00AA5154" w:rsidR="00831079" w:rsidP="00831079" w:rsidRDefault="00831079" w14:paraId="23C2F71D" w14:textId="77777777">
      <w:pPr>
        <w:jc w:val="both"/>
        <w:rPr>
          <w:b/>
          <w:i/>
          <w:sz w:val="22"/>
          <w:szCs w:val="22"/>
          <w:shd w:val="clear" w:color="auto" w:fill="FFFFFF"/>
        </w:rPr>
      </w:pPr>
    </w:p>
    <w:p w:rsidRPr="00AA5154" w:rsidR="005F5FA3" w:rsidP="00831079" w:rsidRDefault="00C70C5B" w14:paraId="098EE297" w14:textId="77777777">
      <w:pPr>
        <w:jc w:val="both"/>
        <w:rPr>
          <w:sz w:val="22"/>
          <w:szCs w:val="22"/>
          <w:shd w:val="clear" w:color="auto" w:fill="FFFFFF"/>
        </w:rPr>
      </w:pPr>
      <w:r w:rsidRPr="00AA5154">
        <w:rPr>
          <w:b/>
          <w:sz w:val="22"/>
          <w:szCs w:val="22"/>
          <w:shd w:val="clear" w:color="auto" w:fill="FFFFFF"/>
        </w:rPr>
        <w:t>July</w:t>
      </w:r>
      <w:r w:rsidRPr="00AA5154" w:rsidR="00831079">
        <w:rPr>
          <w:b/>
          <w:sz w:val="22"/>
          <w:szCs w:val="22"/>
          <w:shd w:val="clear" w:color="auto" w:fill="FFFFFF"/>
        </w:rPr>
        <w:t xml:space="preserve"> 2020: </w:t>
      </w:r>
      <w:r w:rsidRPr="00AA5154" w:rsidR="00831079">
        <w:rPr>
          <w:sz w:val="22"/>
          <w:szCs w:val="22"/>
          <w:shd w:val="clear" w:color="auto" w:fill="FFFFFF"/>
        </w:rPr>
        <w:t xml:space="preserve">Olvana more aggressively asserts its claims in the South China Sea as countries in the region battle the coronavirus pandemic. In February, an Olvanan naval ship reportedly aims its weapons control system at a South </w:t>
      </w:r>
      <w:proofErr w:type="spellStart"/>
      <w:r w:rsidRPr="00AA5154" w:rsidR="00831079">
        <w:rPr>
          <w:sz w:val="22"/>
          <w:szCs w:val="22"/>
          <w:shd w:val="clear" w:color="auto" w:fill="FFFFFF"/>
        </w:rPr>
        <w:t>Torbian</w:t>
      </w:r>
      <w:proofErr w:type="spellEnd"/>
      <w:r w:rsidRPr="00AA5154" w:rsidR="00831079">
        <w:rPr>
          <w:sz w:val="22"/>
          <w:szCs w:val="22"/>
          <w:shd w:val="clear" w:color="auto" w:fill="FFFFFF"/>
        </w:rPr>
        <w:t xml:space="preserve"> naval ship in the Spratly Islands. </w:t>
      </w:r>
    </w:p>
    <w:p w:rsidR="00EA4720" w:rsidP="00831079" w:rsidRDefault="00EA4720" w14:paraId="4997602B" w14:textId="77777777">
      <w:pPr>
        <w:jc w:val="both"/>
        <w:rPr>
          <w:sz w:val="22"/>
          <w:szCs w:val="22"/>
          <w:shd w:val="clear" w:color="auto" w:fill="FFFFFF"/>
        </w:rPr>
      </w:pPr>
    </w:p>
    <w:p w:rsidR="00EA4720" w:rsidP="00831079" w:rsidRDefault="00EA4720" w14:paraId="4F513CFE" w14:textId="77777777">
      <w:pPr>
        <w:jc w:val="both"/>
        <w:rPr>
          <w:sz w:val="22"/>
          <w:szCs w:val="22"/>
          <w:shd w:val="clear" w:color="auto" w:fill="FFFFFF"/>
        </w:rPr>
      </w:pPr>
      <w:r w:rsidRPr="39C98636">
        <w:rPr>
          <w:b/>
          <w:bCs/>
          <w:sz w:val="22"/>
          <w:szCs w:val="22"/>
          <w:shd w:val="clear" w:color="auto" w:fill="FFFFFF"/>
        </w:rPr>
        <w:lastRenderedPageBreak/>
        <w:t xml:space="preserve">July 2020: </w:t>
      </w:r>
      <w:r>
        <w:rPr>
          <w:sz w:val="22"/>
          <w:szCs w:val="22"/>
          <w:shd w:val="clear" w:color="auto" w:fill="FFFFFF"/>
        </w:rPr>
        <w:t xml:space="preserve">POTUS reinforces the US commitment to deter aggression in the region and our commitment and mutual defense treaty with </w:t>
      </w:r>
      <w:r w:rsidRPr="39C98636">
        <w:rPr>
          <w:sz w:val="22"/>
          <w:szCs w:val="22"/>
        </w:rPr>
        <w:t>Belesia</w:t>
      </w:r>
      <w:r>
        <w:rPr>
          <w:sz w:val="22"/>
          <w:szCs w:val="22"/>
          <w:shd w:val="clear" w:color="auto" w:fill="FFFFFF"/>
        </w:rPr>
        <w:t>.</w:t>
      </w:r>
    </w:p>
    <w:p w:rsidR="00152770" w:rsidP="00831079" w:rsidRDefault="00152770" w14:paraId="7A9DC146" w14:textId="77777777">
      <w:pPr>
        <w:jc w:val="both"/>
        <w:rPr>
          <w:sz w:val="22"/>
          <w:szCs w:val="22"/>
          <w:shd w:val="clear" w:color="auto" w:fill="FFFFFF"/>
        </w:rPr>
      </w:pPr>
    </w:p>
    <w:p w:rsidR="00EA4720" w:rsidP="39C98636" w:rsidRDefault="00152770" w14:paraId="2ABA946E" w14:textId="7FAB509E">
      <w:pPr>
        <w:jc w:val="both"/>
        <w:rPr>
          <w:rFonts w:eastAsia="Times New Roman"/>
          <w:color w:val="242424"/>
          <w:shd w:val="clear" w:color="auto" w:fill="FFFFFF"/>
        </w:rPr>
      </w:pPr>
      <w:r w:rsidRPr="39C98636">
        <w:rPr>
          <w:b/>
          <w:bCs/>
          <w:sz w:val="22"/>
          <w:szCs w:val="22"/>
          <w:shd w:val="clear" w:color="auto" w:fill="FFFFFF"/>
        </w:rPr>
        <w:t>July-August 2020:</w:t>
      </w:r>
      <w:r>
        <w:rPr>
          <w:sz w:val="22"/>
          <w:szCs w:val="22"/>
          <w:shd w:val="clear" w:color="auto" w:fill="FFFFFF"/>
        </w:rPr>
        <w:t xml:space="preserve"> </w:t>
      </w:r>
      <w:r w:rsidRPr="39C98636">
        <w:rPr>
          <w:sz w:val="22"/>
          <w:szCs w:val="22"/>
        </w:rPr>
        <w:t>Belesian</w:t>
      </w:r>
      <w:r>
        <w:rPr>
          <w:sz w:val="22"/>
          <w:szCs w:val="22"/>
          <w:shd w:val="clear" w:color="auto" w:fill="FFFFFF"/>
        </w:rPr>
        <w:t xml:space="preserve"> Coastal Artillery Battalion - Mindanao and US forces conduct </w:t>
      </w:r>
      <w:r w:rsidRPr="39C98636">
        <w:rPr>
          <w:sz w:val="22"/>
          <w:szCs w:val="22"/>
        </w:rPr>
        <w:t xml:space="preserve">coastal defense training exercises. </w:t>
      </w:r>
      <w:r w:rsidRPr="39C98636">
        <w:rPr>
          <w:b/>
          <w:bCs/>
          <w:i/>
          <w:iCs/>
          <w:sz w:val="22"/>
          <w:szCs w:val="22"/>
        </w:rPr>
        <w:t>(Analyst Comment: The Belesian</w:t>
      </w:r>
      <w:r w:rsidRPr="39C98636">
        <w:rPr>
          <w:b/>
          <w:bCs/>
          <w:i/>
          <w:iCs/>
          <w:sz w:val="22"/>
          <w:szCs w:val="22"/>
          <w:shd w:val="clear" w:color="auto" w:fill="FFFFFF"/>
        </w:rPr>
        <w:t xml:space="preserve"> </w:t>
      </w:r>
      <w:r w:rsidRPr="39C98636" w:rsidR="39C98636">
        <w:rPr>
          <w:rFonts w:eastAsia="Times New Roman"/>
          <w:b/>
          <w:bCs/>
          <w:i/>
          <w:iCs/>
          <w:color w:val="242424"/>
          <w:sz w:val="21"/>
          <w:szCs w:val="21"/>
        </w:rPr>
        <w:t xml:space="preserve">Coastal Arty BN – Mindanao has a force structure of 1 x HQ PLT, 3 x BTYs of Pion 2S7 (Range of 50KM), 1 x </w:t>
      </w:r>
      <w:proofErr w:type="spellStart"/>
      <w:r w:rsidRPr="39C98636" w:rsidR="39C98636">
        <w:rPr>
          <w:rFonts w:eastAsia="Times New Roman"/>
          <w:b/>
          <w:bCs/>
          <w:i/>
          <w:iCs/>
          <w:color w:val="242424"/>
          <w:sz w:val="21"/>
          <w:szCs w:val="21"/>
        </w:rPr>
        <w:t>Zoopark</w:t>
      </w:r>
      <w:proofErr w:type="spellEnd"/>
      <w:r w:rsidRPr="39C98636" w:rsidR="39C98636">
        <w:rPr>
          <w:rFonts w:eastAsia="Times New Roman"/>
          <w:b/>
          <w:bCs/>
          <w:i/>
          <w:iCs/>
          <w:color w:val="242424"/>
          <w:sz w:val="21"/>
          <w:szCs w:val="21"/>
        </w:rPr>
        <w:t xml:space="preserve"> Radar for counterbattery fire and target search, 1 x SPT CO. and 1 x SIG PLT. A mirror image Coastal Artillery BN also exists on Panay; they did not train with US forces.) </w:t>
      </w:r>
    </w:p>
    <w:p w:rsidR="39C98636" w:rsidP="39C98636" w:rsidRDefault="39C98636" w14:paraId="350A5B85" w14:textId="0129E760">
      <w:pPr>
        <w:jc w:val="both"/>
        <w:rPr>
          <w:b/>
          <w:bCs/>
          <w:sz w:val="22"/>
          <w:szCs w:val="22"/>
        </w:rPr>
      </w:pPr>
    </w:p>
    <w:p w:rsidRPr="00AA5154" w:rsidR="00134F7A" w:rsidDel="00152770" w:rsidP="00831079" w:rsidRDefault="005F5FA3" w14:paraId="52DD0040" w14:textId="77777777">
      <w:pPr>
        <w:jc w:val="both"/>
        <w:rPr>
          <w:del w:author="Miles Riggs" w:date="2022-08-11T11:43:00Z" w:id="1"/>
          <w:sz w:val="22"/>
          <w:szCs w:val="22"/>
          <w:shd w:val="clear" w:color="auto" w:fill="FFFFFF"/>
        </w:rPr>
      </w:pPr>
      <w:r w:rsidRPr="39C98636">
        <w:rPr>
          <w:b/>
          <w:bCs/>
          <w:sz w:val="22"/>
          <w:szCs w:val="22"/>
          <w:shd w:val="clear" w:color="auto" w:fill="FFFFFF"/>
        </w:rPr>
        <w:t>August 2020:</w:t>
      </w:r>
      <w:r w:rsidRPr="00AA5154">
        <w:rPr>
          <w:sz w:val="22"/>
          <w:szCs w:val="22"/>
          <w:shd w:val="clear" w:color="auto" w:fill="FFFFFF"/>
        </w:rPr>
        <w:t xml:space="preserve"> </w:t>
      </w:r>
      <w:r w:rsidRPr="00AA5154" w:rsidR="00831079">
        <w:rPr>
          <w:sz w:val="22"/>
          <w:szCs w:val="22"/>
          <w:shd w:val="clear" w:color="auto" w:fill="FFFFFF"/>
        </w:rPr>
        <w:t xml:space="preserve">Olvana opens new research stations, which include defense silos and military-grade runways, on the Fiery Cross and </w:t>
      </w:r>
      <w:proofErr w:type="spellStart"/>
      <w:r w:rsidRPr="00AA5154" w:rsidR="00831079">
        <w:rPr>
          <w:sz w:val="22"/>
          <w:szCs w:val="22"/>
          <w:shd w:val="clear" w:color="auto" w:fill="FFFFFF"/>
        </w:rPr>
        <w:t>Subi</w:t>
      </w:r>
      <w:proofErr w:type="spellEnd"/>
      <w:r w:rsidRPr="00AA5154" w:rsidR="00831079">
        <w:rPr>
          <w:sz w:val="22"/>
          <w:szCs w:val="22"/>
          <w:shd w:val="clear" w:color="auto" w:fill="FFFFFF"/>
        </w:rPr>
        <w:t xml:space="preserve"> Reefs.</w:t>
      </w:r>
    </w:p>
    <w:p w:rsidRPr="00AA5154" w:rsidR="005F5FA3" w:rsidP="00831079" w:rsidRDefault="005F5FA3" w14:paraId="2BF70F76" w14:textId="77777777">
      <w:pPr>
        <w:jc w:val="both"/>
        <w:rPr>
          <w:sz w:val="22"/>
          <w:szCs w:val="22"/>
          <w:shd w:val="clear" w:color="auto" w:fill="FFFFFF"/>
        </w:rPr>
      </w:pPr>
    </w:p>
    <w:p w:rsidRPr="00AA5154" w:rsidR="00831079" w:rsidP="00831079" w:rsidRDefault="005F5FA3" w14:paraId="4018F94F" w14:textId="77777777">
      <w:pPr>
        <w:jc w:val="both"/>
        <w:rPr>
          <w:sz w:val="22"/>
          <w:szCs w:val="22"/>
          <w:shd w:val="clear" w:color="auto" w:fill="FFFFFF"/>
        </w:rPr>
      </w:pPr>
      <w:r w:rsidRPr="00AA5154">
        <w:rPr>
          <w:b/>
          <w:sz w:val="22"/>
          <w:szCs w:val="22"/>
          <w:shd w:val="clear" w:color="auto" w:fill="FFFFFF"/>
        </w:rPr>
        <w:t>April 2021</w:t>
      </w:r>
      <w:r w:rsidRPr="00AA5154">
        <w:rPr>
          <w:sz w:val="22"/>
          <w:szCs w:val="22"/>
          <w:shd w:val="clear" w:color="auto" w:fill="FFFFFF"/>
        </w:rPr>
        <w:t xml:space="preserve">: </w:t>
      </w:r>
      <w:r w:rsidRPr="00AA5154" w:rsidR="00831079">
        <w:rPr>
          <w:sz w:val="22"/>
          <w:szCs w:val="22"/>
          <w:shd w:val="clear" w:color="auto" w:fill="FFFFFF"/>
        </w:rPr>
        <w:t xml:space="preserve">Vietnam lodges a formal complaint after an Olvanan vessel rams and sinks a Vietnamese fishing boat near the </w:t>
      </w:r>
      <w:proofErr w:type="spellStart"/>
      <w:r w:rsidRPr="00AA5154" w:rsidR="00831079">
        <w:rPr>
          <w:sz w:val="22"/>
          <w:szCs w:val="22"/>
          <w:shd w:val="clear" w:color="auto" w:fill="FFFFFF"/>
        </w:rPr>
        <w:t>Paracels</w:t>
      </w:r>
      <w:proofErr w:type="spellEnd"/>
      <w:r w:rsidRPr="00AA5154" w:rsidR="00831079">
        <w:rPr>
          <w:sz w:val="22"/>
          <w:szCs w:val="22"/>
          <w:shd w:val="clear" w:color="auto" w:fill="FFFFFF"/>
        </w:rPr>
        <w:t>. Soon after, Shanghai establishes two administrative districts that cover the Paracel and Spratly Islands; South Torbia and Vietnam denounce the move.</w:t>
      </w:r>
    </w:p>
    <w:p w:rsidRPr="00AA5154" w:rsidR="00831079" w:rsidP="00831079" w:rsidRDefault="00831079" w14:paraId="19212491" w14:textId="77777777">
      <w:pPr>
        <w:jc w:val="both"/>
        <w:rPr>
          <w:sz w:val="22"/>
          <w:szCs w:val="22"/>
          <w:shd w:val="clear" w:color="auto" w:fill="FFFFFF"/>
        </w:rPr>
      </w:pPr>
    </w:p>
    <w:p w:rsidRPr="00AA5154" w:rsidR="00BF4BEF" w:rsidP="00831079" w:rsidRDefault="00C70C5B" w14:paraId="2784927D" w14:textId="77777777">
      <w:pPr>
        <w:pStyle w:val="NormalWeb"/>
        <w:spacing w:before="0" w:beforeAutospacing="0" w:after="0" w:afterAutospacing="0"/>
        <w:jc w:val="both"/>
        <w:rPr>
          <w:b/>
          <w:sz w:val="22"/>
          <w:szCs w:val="22"/>
          <w:shd w:val="clear" w:color="auto" w:fill="FFFFFF"/>
        </w:rPr>
      </w:pPr>
      <w:r w:rsidRPr="00AA5154">
        <w:rPr>
          <w:b/>
          <w:sz w:val="22"/>
          <w:szCs w:val="22"/>
          <w:shd w:val="clear" w:color="auto" w:fill="FFFFFF"/>
        </w:rPr>
        <w:t>June</w:t>
      </w:r>
      <w:r w:rsidRPr="00AA5154" w:rsidR="00BF4BEF">
        <w:rPr>
          <w:b/>
          <w:sz w:val="22"/>
          <w:szCs w:val="22"/>
          <w:shd w:val="clear" w:color="auto" w:fill="FFFFFF"/>
        </w:rPr>
        <w:t xml:space="preserve"> 2021: </w:t>
      </w:r>
      <w:r w:rsidRPr="00AA5154" w:rsidR="00BF4BEF">
        <w:rPr>
          <w:sz w:val="22"/>
          <w:szCs w:val="22"/>
          <w:shd w:val="clear" w:color="auto" w:fill="FFFFFF"/>
        </w:rPr>
        <w:t xml:space="preserve">An </w:t>
      </w:r>
      <w:r w:rsidRPr="00AA5154" w:rsidR="00B1498B">
        <w:rPr>
          <w:sz w:val="22"/>
          <w:szCs w:val="22"/>
          <w:shd w:val="clear" w:color="auto" w:fill="FFFFFF"/>
        </w:rPr>
        <w:t>Olvanan</w:t>
      </w:r>
      <w:r w:rsidRPr="00AA5154" w:rsidR="00BF4BEF">
        <w:rPr>
          <w:sz w:val="22"/>
          <w:szCs w:val="22"/>
          <w:shd w:val="clear" w:color="auto" w:fill="FFFFFF"/>
        </w:rPr>
        <w:t xml:space="preserve"> firm has expressed interest to conduct a new feasibility study to build a 117-kilometer railway on </w:t>
      </w:r>
      <w:r w:rsidRPr="00AA5154" w:rsidR="00E4676E">
        <w:t>Sibuyan</w:t>
      </w:r>
      <w:r w:rsidRPr="00AA5154" w:rsidR="00BF4BEF">
        <w:rPr>
          <w:sz w:val="22"/>
          <w:szCs w:val="22"/>
          <w:shd w:val="clear" w:color="auto" w:fill="FFFFFF"/>
        </w:rPr>
        <w:t xml:space="preserve"> Island.</w:t>
      </w:r>
    </w:p>
    <w:p w:rsidRPr="00AA5154" w:rsidR="00BF4BEF" w:rsidP="00831079" w:rsidRDefault="00BF4BEF" w14:paraId="23F487A6" w14:textId="77777777">
      <w:pPr>
        <w:pStyle w:val="NormalWeb"/>
        <w:spacing w:before="0" w:beforeAutospacing="0" w:after="0" w:afterAutospacing="0"/>
        <w:jc w:val="both"/>
        <w:rPr>
          <w:b/>
          <w:sz w:val="22"/>
          <w:szCs w:val="22"/>
          <w:shd w:val="clear" w:color="auto" w:fill="FFFFFF"/>
        </w:rPr>
      </w:pPr>
    </w:p>
    <w:p w:rsidRPr="00AA5154" w:rsidR="00831079" w:rsidP="39C98636" w:rsidRDefault="00C70C5B" w14:paraId="7704B4A8" w14:textId="2CE005AE">
      <w:pPr>
        <w:pStyle w:val="NormalWeb"/>
        <w:spacing w:before="0" w:beforeAutospacing="0" w:after="0" w:afterAutospacing="0"/>
        <w:jc w:val="both"/>
        <w:rPr>
          <w:kern w:val="24"/>
          <w:sz w:val="22"/>
          <w:szCs w:val="22"/>
        </w:rPr>
      </w:pPr>
      <w:r w:rsidRPr="39C98636">
        <w:rPr>
          <w:b/>
          <w:bCs/>
          <w:sz w:val="22"/>
          <w:szCs w:val="22"/>
          <w:shd w:val="clear" w:color="auto" w:fill="FFFFFF"/>
        </w:rPr>
        <w:t>October</w:t>
      </w:r>
      <w:r w:rsidRPr="39C98636" w:rsidR="00831079">
        <w:rPr>
          <w:b/>
          <w:bCs/>
          <w:sz w:val="22"/>
          <w:szCs w:val="22"/>
          <w:shd w:val="clear" w:color="auto" w:fill="FFFFFF"/>
        </w:rPr>
        <w:t xml:space="preserve"> 2021: </w:t>
      </w:r>
      <w:r w:rsidRPr="00AA5154" w:rsidR="00831079">
        <w:rPr>
          <w:kern w:val="24"/>
          <w:sz w:val="22"/>
          <w:szCs w:val="22"/>
        </w:rPr>
        <w:t xml:space="preserve">Olvana has </w:t>
      </w:r>
      <w:r w:rsidR="000D58B1">
        <w:rPr>
          <w:kern w:val="24"/>
          <w:sz w:val="22"/>
          <w:szCs w:val="22"/>
        </w:rPr>
        <w:t xml:space="preserve">plans to </w:t>
      </w:r>
      <w:r w:rsidRPr="00AA5154" w:rsidR="00831079">
        <w:rPr>
          <w:kern w:val="24"/>
          <w:sz w:val="22"/>
          <w:szCs w:val="22"/>
        </w:rPr>
        <w:t xml:space="preserve">establish a beachhead even closer to the U.S. with its plans to build a military base on the small island-nation of </w:t>
      </w:r>
      <w:r w:rsidRPr="00AA5154" w:rsidR="00EF3C12">
        <w:rPr>
          <w:kern w:val="24"/>
          <w:sz w:val="22"/>
          <w:szCs w:val="22"/>
        </w:rPr>
        <w:t>Kir</w:t>
      </w:r>
      <w:r w:rsidRPr="00AA5154" w:rsidR="002340D9">
        <w:rPr>
          <w:kern w:val="24"/>
          <w:sz w:val="22"/>
          <w:szCs w:val="22"/>
        </w:rPr>
        <w:t>i</w:t>
      </w:r>
      <w:r w:rsidRPr="00AA5154" w:rsidR="00EF3C12">
        <w:rPr>
          <w:kern w:val="24"/>
          <w:sz w:val="22"/>
          <w:szCs w:val="22"/>
        </w:rPr>
        <w:t>bati</w:t>
      </w:r>
      <w:r w:rsidRPr="00AA5154" w:rsidR="00831079">
        <w:rPr>
          <w:kern w:val="24"/>
          <w:sz w:val="22"/>
          <w:szCs w:val="22"/>
        </w:rPr>
        <w:t xml:space="preserve"> – only 2,900 kilometers southwest of major U.S. bases on </w:t>
      </w:r>
      <w:r w:rsidRPr="00AA5154" w:rsidR="00EF3C12">
        <w:rPr>
          <w:kern w:val="24"/>
          <w:sz w:val="22"/>
          <w:szCs w:val="22"/>
        </w:rPr>
        <w:t>Hawaii</w:t>
      </w:r>
      <w:r w:rsidR="00C82D49">
        <w:rPr>
          <w:kern w:val="24"/>
          <w:sz w:val="22"/>
          <w:szCs w:val="22"/>
        </w:rPr>
        <w:t>, US</w:t>
      </w:r>
      <w:r w:rsidRPr="00AA5154" w:rsidR="00831079">
        <w:rPr>
          <w:kern w:val="24"/>
          <w:sz w:val="22"/>
          <w:szCs w:val="22"/>
        </w:rPr>
        <w:t>. The Olvanan plans reportedly involve construction on the tiny island of Kanton (also spelled Canton), a coral atoll measuring only </w:t>
      </w:r>
      <w:r w:rsidR="00E53F76">
        <w:rPr>
          <w:kern w:val="24"/>
          <w:sz w:val="22"/>
          <w:szCs w:val="22"/>
        </w:rPr>
        <w:t>38.8</w:t>
      </w:r>
      <w:r w:rsidRPr="00AA5154" w:rsidR="00831079">
        <w:rPr>
          <w:kern w:val="24"/>
          <w:sz w:val="22"/>
          <w:szCs w:val="22"/>
        </w:rPr>
        <w:t xml:space="preserve"> square </w:t>
      </w:r>
      <w:r w:rsidR="00E53F76">
        <w:rPr>
          <w:kern w:val="24"/>
          <w:sz w:val="22"/>
          <w:szCs w:val="22"/>
        </w:rPr>
        <w:t>kilometers</w:t>
      </w:r>
      <w:r w:rsidRPr="00AA5154" w:rsidR="00831079">
        <w:rPr>
          <w:kern w:val="24"/>
          <w:sz w:val="22"/>
          <w:szCs w:val="22"/>
        </w:rPr>
        <w:t>. It is strategically located midway between Asia and the Americas.</w:t>
      </w:r>
    </w:p>
    <w:p w:rsidRPr="00AA5154" w:rsidR="00831079" w:rsidP="00831079" w:rsidRDefault="00831079" w14:paraId="0A938A92" w14:textId="77777777">
      <w:pPr>
        <w:pStyle w:val="NormalWeb"/>
        <w:spacing w:before="0" w:beforeAutospacing="0" w:after="0" w:afterAutospacing="0"/>
        <w:jc w:val="both"/>
        <w:rPr>
          <w:kern w:val="24"/>
          <w:sz w:val="22"/>
          <w:szCs w:val="22"/>
        </w:rPr>
      </w:pPr>
    </w:p>
    <w:p w:rsidRPr="00AA5154" w:rsidR="00C93008" w:rsidP="39C98636" w:rsidRDefault="005F5FA3" w14:paraId="5937A821" w14:textId="58328038">
      <w:pPr>
        <w:jc w:val="both"/>
        <w:rPr>
          <w:b/>
          <w:bCs/>
          <w:i/>
          <w:iCs/>
          <w:sz w:val="22"/>
          <w:szCs w:val="22"/>
          <w:shd w:val="clear" w:color="auto" w:fill="FFFFFF"/>
        </w:rPr>
      </w:pPr>
      <w:r w:rsidRPr="39C98636">
        <w:rPr>
          <w:b/>
          <w:bCs/>
          <w:sz w:val="22"/>
          <w:szCs w:val="22"/>
          <w:shd w:val="clear" w:color="auto" w:fill="FFFFFF"/>
        </w:rPr>
        <w:t>June 2022:</w:t>
      </w:r>
      <w:r w:rsidRPr="39C98636" w:rsidR="00C93008">
        <w:rPr>
          <w:b/>
          <w:bCs/>
          <w:sz w:val="22"/>
          <w:szCs w:val="22"/>
          <w:shd w:val="clear" w:color="auto" w:fill="FFFFFF"/>
        </w:rPr>
        <w:t xml:space="preserve"> </w:t>
      </w:r>
      <w:r w:rsidRPr="00AA5154" w:rsidR="00C93008">
        <w:rPr>
          <w:sz w:val="22"/>
          <w:szCs w:val="22"/>
          <w:shd w:val="clear" w:color="auto" w:fill="FFFFFF"/>
        </w:rPr>
        <w:t xml:space="preserve">As </w:t>
      </w:r>
      <w:r w:rsidR="00304FB5">
        <w:rPr>
          <w:sz w:val="22"/>
          <w:szCs w:val="22"/>
          <w:shd w:val="clear" w:color="auto" w:fill="FFFFFF"/>
        </w:rPr>
        <w:t>assessed</w:t>
      </w:r>
      <w:r w:rsidRPr="00AA5154" w:rsidR="00C93008">
        <w:rPr>
          <w:sz w:val="22"/>
          <w:szCs w:val="22"/>
          <w:shd w:val="clear" w:color="auto" w:fill="FFFFFF"/>
        </w:rPr>
        <w:t>,</w:t>
      </w:r>
      <w:r w:rsidRPr="39C98636" w:rsidR="00C93008">
        <w:rPr>
          <w:b/>
          <w:bCs/>
          <w:sz w:val="22"/>
          <w:szCs w:val="22"/>
          <w:shd w:val="clear" w:color="auto" w:fill="FFFFFF"/>
        </w:rPr>
        <w:t xml:space="preserve"> </w:t>
      </w:r>
      <w:r w:rsidRPr="00AA5154" w:rsidR="00C93008">
        <w:rPr>
          <w:sz w:val="22"/>
          <w:szCs w:val="22"/>
          <w:shd w:val="clear" w:color="auto" w:fill="FFFFFF"/>
        </w:rPr>
        <w:t>Belesia has failed to meet its debt obligations to Olvana. Talks are underway to ce</w:t>
      </w:r>
      <w:r w:rsidRPr="00AA5154" w:rsidR="00E4676E">
        <w:rPr>
          <w:sz w:val="22"/>
          <w:szCs w:val="22"/>
          <w:shd w:val="clear" w:color="auto" w:fill="FFFFFF"/>
        </w:rPr>
        <w:t xml:space="preserve">de </w:t>
      </w:r>
      <w:r w:rsidR="00076FA5">
        <w:rPr>
          <w:sz w:val="22"/>
          <w:szCs w:val="22"/>
          <w:shd w:val="clear" w:color="auto" w:fill="FFFFFF"/>
        </w:rPr>
        <w:t>Belesian</w:t>
      </w:r>
      <w:r w:rsidRPr="00AA5154" w:rsidR="00076FA5">
        <w:rPr>
          <w:sz w:val="22"/>
          <w:szCs w:val="22"/>
          <w:shd w:val="clear" w:color="auto" w:fill="FFFFFF"/>
        </w:rPr>
        <w:t xml:space="preserve"> </w:t>
      </w:r>
      <w:r w:rsidRPr="00AA5154" w:rsidR="00E4676E">
        <w:rPr>
          <w:sz w:val="22"/>
          <w:szCs w:val="22"/>
          <w:shd w:val="clear" w:color="auto" w:fill="FFFFFF"/>
        </w:rPr>
        <w:t xml:space="preserve">mining rights on </w:t>
      </w:r>
      <w:r w:rsidRPr="00AA5154" w:rsidR="00564D88">
        <w:rPr>
          <w:sz w:val="22"/>
          <w:szCs w:val="22"/>
          <w:lang w:eastAsia="en-US"/>
        </w:rPr>
        <w:t>Panay</w:t>
      </w:r>
      <w:r w:rsidRPr="39C98636" w:rsidR="00E9390E">
        <w:rPr>
          <w:sz w:val="22"/>
          <w:szCs w:val="22"/>
          <w:lang w:eastAsia="en-US"/>
        </w:rPr>
        <w:t xml:space="preserve"> to </w:t>
      </w:r>
      <w:r w:rsidR="00E9390E">
        <w:rPr>
          <w:sz w:val="22"/>
          <w:szCs w:val="22"/>
          <w:lang w:eastAsia="en-US"/>
        </w:rPr>
        <w:t>Olvana</w:t>
      </w:r>
      <w:r w:rsidRPr="00AA5154" w:rsidR="00C93008">
        <w:rPr>
          <w:sz w:val="22"/>
          <w:szCs w:val="22"/>
          <w:shd w:val="clear" w:color="auto" w:fill="FFFFFF"/>
        </w:rPr>
        <w:t xml:space="preserve">. The countries are at an impasse. </w:t>
      </w:r>
      <w:r w:rsidRPr="39C98636" w:rsidR="00C93008">
        <w:rPr>
          <w:b/>
          <w:bCs/>
          <w:i/>
          <w:iCs/>
          <w:sz w:val="22"/>
          <w:szCs w:val="22"/>
          <w:shd w:val="clear" w:color="auto" w:fill="FFFFFF"/>
        </w:rPr>
        <w:t xml:space="preserve">(Analyst Comment: Olvana seeks to extend its grand thoroughfares into the second island chain by going through the Balabac Strait that connects South China Sea with the Sulu Sea; the strait separates Balabac Island from </w:t>
      </w:r>
      <w:proofErr w:type="spellStart"/>
      <w:r w:rsidRPr="39C98636" w:rsidR="00C93008">
        <w:rPr>
          <w:b/>
          <w:bCs/>
          <w:i/>
          <w:iCs/>
          <w:sz w:val="22"/>
          <w:szCs w:val="22"/>
          <w:shd w:val="clear" w:color="auto" w:fill="FFFFFF"/>
        </w:rPr>
        <w:t>Banggi</w:t>
      </w:r>
      <w:proofErr w:type="spellEnd"/>
      <w:r w:rsidRPr="39C98636" w:rsidR="00C93008">
        <w:rPr>
          <w:b/>
          <w:bCs/>
          <w:i/>
          <w:iCs/>
          <w:sz w:val="22"/>
          <w:szCs w:val="22"/>
          <w:shd w:val="clear" w:color="auto" w:fill="FFFFFF"/>
        </w:rPr>
        <w:t xml:space="preserve"> Islands north of Borneo that are part of Malaysia’s Sabah state.)</w:t>
      </w:r>
    </w:p>
    <w:p w:rsidRPr="00AA5154" w:rsidR="00C93008" w:rsidP="00C93008" w:rsidRDefault="00C93008" w14:paraId="4739D075" w14:textId="77777777">
      <w:pPr>
        <w:pStyle w:val="Header"/>
        <w:widowControl w:val="0"/>
        <w:tabs>
          <w:tab w:val="clear" w:pos="4320"/>
          <w:tab w:val="clear" w:pos="8640"/>
        </w:tabs>
        <w:jc w:val="both"/>
        <w:rPr>
          <w:b/>
          <w:sz w:val="22"/>
          <w:szCs w:val="22"/>
          <w:shd w:val="clear" w:color="auto" w:fill="FFFFFF"/>
        </w:rPr>
      </w:pPr>
    </w:p>
    <w:p w:rsidRPr="00E53F76" w:rsidR="00E750C5" w:rsidP="00E53F76" w:rsidRDefault="00E750C5" w14:paraId="0FFEE383" w14:textId="3953F9F8">
      <w:pPr>
        <w:pStyle w:val="CommentText"/>
      </w:pPr>
      <w:r w:rsidRPr="39C98636">
        <w:rPr>
          <w:b/>
          <w:bCs/>
          <w:sz w:val="22"/>
          <w:szCs w:val="22"/>
          <w:shd w:val="clear" w:color="auto" w:fill="FFFFFF"/>
        </w:rPr>
        <w:t xml:space="preserve">July 2022: </w:t>
      </w:r>
      <w:r w:rsidRPr="00AA5154">
        <w:rPr>
          <w:sz w:val="22"/>
          <w:szCs w:val="22"/>
          <w:shd w:val="clear" w:color="auto" w:fill="FFFFFF"/>
        </w:rPr>
        <w:t>Olvana declares a unilateral fishing ban in the Belesian EEZ, pointing to the need to develop sustainable marine life due to overfishing in the Sulu Sea</w:t>
      </w:r>
      <w:r w:rsidR="00E53F76">
        <w:t>.</w:t>
      </w:r>
      <w:r w:rsidR="00E53F76">
        <w:rPr>
          <w:rStyle w:val="CommentReference"/>
        </w:rPr>
        <w:annotationRef/>
      </w:r>
      <w:r w:rsidR="00E53F76">
        <w:t xml:space="preserve"> </w:t>
      </w:r>
      <w:r w:rsidRPr="00AA5154">
        <w:rPr>
          <w:sz w:val="22"/>
          <w:szCs w:val="22"/>
          <w:shd w:val="clear" w:color="auto" w:fill="FFFFFF"/>
        </w:rPr>
        <w:t xml:space="preserve">The Belesian government filed a diplomatic protest over the matter. Olvana responds that it cannot accept the </w:t>
      </w:r>
      <w:del w:author="Miles Riggs" w:date="2022-08-11T11:32:00Z" w:id="2">
        <w:r w:rsidRPr="39C98636" w:rsidDel="00E750C5">
          <w:rPr>
            <w:sz w:val="22"/>
            <w:szCs w:val="22"/>
          </w:rPr>
          <w:delText>“</w:delText>
        </w:r>
      </w:del>
      <w:r w:rsidRPr="00AA5154">
        <w:rPr>
          <w:sz w:val="22"/>
          <w:szCs w:val="22"/>
          <w:shd w:val="clear" w:color="auto" w:fill="FFFFFF"/>
        </w:rPr>
        <w:t>unwarranted accusation</w:t>
      </w:r>
      <w:del w:author="Miles Riggs" w:date="2022-08-11T11:33:00Z" w:id="3">
        <w:r w:rsidRPr="39C98636" w:rsidDel="00E750C5">
          <w:rPr>
            <w:sz w:val="22"/>
            <w:szCs w:val="22"/>
          </w:rPr>
          <w:delText>”</w:delText>
        </w:r>
      </w:del>
      <w:r w:rsidRPr="00AA5154">
        <w:rPr>
          <w:sz w:val="22"/>
          <w:szCs w:val="22"/>
          <w:shd w:val="clear" w:color="auto" w:fill="FFFFFF"/>
        </w:rPr>
        <w:t xml:space="preserve"> of the Belesian government and that it is fulfilling its obligations under international law including UNCLOS (United Nations Convention on the Law of the Sea) to protect marine biological resources in waters under Olvanan jurisdiction.</w:t>
      </w:r>
      <w:r w:rsidRPr="39C98636">
        <w:rPr>
          <w:b/>
          <w:bCs/>
          <w:i/>
          <w:iCs/>
          <w:sz w:val="22"/>
          <w:szCs w:val="22"/>
          <w:shd w:val="clear" w:color="auto" w:fill="FFFFFF"/>
        </w:rPr>
        <w:t xml:space="preserve"> </w:t>
      </w:r>
      <w:r w:rsidRPr="39C98636">
        <w:rPr>
          <w:rFonts w:eastAsia="Times New Roman"/>
          <w:b/>
          <w:bCs/>
          <w:i/>
          <w:iCs/>
          <w:sz w:val="22"/>
          <w:szCs w:val="22"/>
          <w:shd w:val="clear" w:color="auto" w:fill="FFFFFF"/>
        </w:rPr>
        <w:t xml:space="preserve">(Analyst Comment: </w:t>
      </w:r>
      <w:r w:rsidRPr="39C98636" w:rsidR="39C98636">
        <w:rPr>
          <w:rFonts w:eastAsia="Times New Roman"/>
          <w:b/>
          <w:bCs/>
          <w:i/>
          <w:iCs/>
          <w:color w:val="333333"/>
          <w:sz w:val="22"/>
          <w:szCs w:val="22"/>
        </w:rPr>
        <w:t>EEZ stretches from the outer limit of territorial sea (12 nautical miles (</w:t>
      </w:r>
      <w:proofErr w:type="spellStart"/>
      <w:proofErr w:type="gramStart"/>
      <w:r w:rsidRPr="39C98636" w:rsidR="39C98636">
        <w:rPr>
          <w:rFonts w:eastAsia="Times New Roman"/>
          <w:b/>
          <w:bCs/>
          <w:i/>
          <w:iCs/>
          <w:color w:val="333333"/>
          <w:sz w:val="22"/>
          <w:szCs w:val="22"/>
        </w:rPr>
        <w:t>nmi</w:t>
      </w:r>
      <w:proofErr w:type="spellEnd"/>
      <w:proofErr w:type="gramEnd"/>
      <w:r w:rsidRPr="39C98636" w:rsidR="39C98636">
        <w:rPr>
          <w:rFonts w:eastAsia="Times New Roman"/>
          <w:b/>
          <w:bCs/>
          <w:i/>
          <w:iCs/>
          <w:color w:val="333333"/>
          <w:sz w:val="22"/>
          <w:szCs w:val="22"/>
        </w:rPr>
        <w:t xml:space="preserve">) out to 200 </w:t>
      </w:r>
      <w:proofErr w:type="spellStart"/>
      <w:r w:rsidRPr="39C98636" w:rsidR="39C98636">
        <w:rPr>
          <w:rFonts w:eastAsia="Times New Roman"/>
          <w:b/>
          <w:bCs/>
          <w:i/>
          <w:iCs/>
          <w:color w:val="333333"/>
          <w:sz w:val="22"/>
          <w:szCs w:val="22"/>
        </w:rPr>
        <w:t>nmi</w:t>
      </w:r>
      <w:proofErr w:type="spellEnd"/>
      <w:r w:rsidRPr="39C98636" w:rsidR="39C98636">
        <w:rPr>
          <w:rFonts w:eastAsia="Times New Roman"/>
          <w:b/>
          <w:bCs/>
          <w:i/>
          <w:iCs/>
          <w:color w:val="333333"/>
          <w:sz w:val="22"/>
          <w:szCs w:val="22"/>
        </w:rPr>
        <w:t xml:space="preserve"> from the coast of state in question.)</w:t>
      </w:r>
    </w:p>
    <w:p w:rsidRPr="00AA5154" w:rsidR="009607AA" w:rsidP="39C98636" w:rsidRDefault="009607AA" w14:paraId="406AC53F" w14:textId="77777777">
      <w:pPr>
        <w:pStyle w:val="Header"/>
        <w:widowControl w:val="0"/>
        <w:tabs>
          <w:tab w:val="clear" w:pos="4320"/>
          <w:tab w:val="clear" w:pos="8640"/>
        </w:tabs>
        <w:jc w:val="both"/>
        <w:rPr>
          <w:rFonts w:eastAsia="Times New Roman"/>
          <w:sz w:val="22"/>
          <w:szCs w:val="22"/>
          <w:shd w:val="clear" w:color="auto" w:fill="FFFFFF"/>
        </w:rPr>
      </w:pPr>
    </w:p>
    <w:p w:rsidRPr="00AA5154" w:rsidR="009607AA" w:rsidP="39C98636" w:rsidRDefault="009607AA" w14:paraId="6A13B1EA" w14:textId="6CB014E0">
      <w:pPr>
        <w:jc w:val="both"/>
        <w:rPr>
          <w:b/>
          <w:bCs/>
          <w:i/>
          <w:iCs/>
          <w:sz w:val="22"/>
          <w:szCs w:val="22"/>
          <w:shd w:val="clear" w:color="auto" w:fill="FFFFFF"/>
        </w:rPr>
      </w:pPr>
      <w:r w:rsidRPr="39C98636">
        <w:rPr>
          <w:b/>
          <w:bCs/>
          <w:sz w:val="22"/>
          <w:szCs w:val="22"/>
          <w:shd w:val="clear" w:color="auto" w:fill="FFFFFF"/>
        </w:rPr>
        <w:t xml:space="preserve">August 2022: </w:t>
      </w:r>
      <w:r w:rsidRPr="39C98636">
        <w:rPr>
          <w:sz w:val="22"/>
          <w:szCs w:val="22"/>
          <w:shd w:val="clear" w:color="auto" w:fill="FFFFFF"/>
        </w:rPr>
        <w:t xml:space="preserve">An Olvanan navy ship stayed in the Sulu Sea west of Belesia for three days, upsetting Gabal, South Torbia, and Belesia. Experts say it is part of </w:t>
      </w:r>
      <w:proofErr w:type="spellStart"/>
      <w:r w:rsidRPr="39C98636" w:rsidR="005F25DA">
        <w:rPr>
          <w:sz w:val="22"/>
          <w:szCs w:val="22"/>
          <w:shd w:val="clear" w:color="auto" w:fill="FFFFFF"/>
        </w:rPr>
        <w:t>Olvana’s</w:t>
      </w:r>
      <w:proofErr w:type="spellEnd"/>
      <w:r w:rsidRPr="39C98636">
        <w:rPr>
          <w:sz w:val="22"/>
          <w:szCs w:val="22"/>
          <w:shd w:val="clear" w:color="auto" w:fill="FFFFFF"/>
        </w:rPr>
        <w:t xml:space="preserve"> effort to look after its interests in an ever-wider swath of the world’s waterways. The Electronic Reconnaissance Ship No. 172 entered the Sulu Sea without permission and stayed even after </w:t>
      </w:r>
      <w:r w:rsidR="008A2131">
        <w:rPr>
          <w:sz w:val="22"/>
          <w:szCs w:val="22"/>
          <w:shd w:val="clear" w:color="auto" w:fill="FFFFFF"/>
        </w:rPr>
        <w:t>the</w:t>
      </w:r>
      <w:r w:rsidRPr="39C98636">
        <w:rPr>
          <w:sz w:val="22"/>
          <w:szCs w:val="22"/>
          <w:shd w:val="clear" w:color="auto" w:fill="FFFFFF"/>
        </w:rPr>
        <w:t xml:space="preserve"> Belesian navy ship Musketeer 1 challenged it. </w:t>
      </w:r>
      <w:r w:rsidRPr="39C98636">
        <w:rPr>
          <w:b/>
          <w:bCs/>
          <w:i/>
          <w:iCs/>
          <w:sz w:val="22"/>
          <w:szCs w:val="22"/>
          <w:shd w:val="clear" w:color="auto" w:fill="FFFFFF"/>
        </w:rPr>
        <w:t xml:space="preserve">(Analyst Comment: </w:t>
      </w:r>
      <w:r w:rsidRPr="39C98636" w:rsidR="005F25DA">
        <w:rPr>
          <w:b/>
          <w:bCs/>
          <w:i/>
          <w:iCs/>
          <w:sz w:val="22"/>
          <w:szCs w:val="22"/>
          <w:shd w:val="clear" w:color="auto" w:fill="FFFFFF"/>
        </w:rPr>
        <w:t xml:space="preserve">Olvana </w:t>
      </w:r>
      <w:r w:rsidRPr="39C98636">
        <w:rPr>
          <w:b/>
          <w:bCs/>
          <w:i/>
          <w:iCs/>
          <w:sz w:val="22"/>
          <w:szCs w:val="22"/>
          <w:shd w:val="clear" w:color="auto" w:fill="FFFFFF"/>
        </w:rPr>
        <w:t xml:space="preserve">is trying to expand the reach of its growing navy to protect its maritime interests and increase bargaining power in talks with other countries. A naval visit to the Sulu Sea could mean </w:t>
      </w:r>
      <w:r w:rsidRPr="39C98636" w:rsidR="005F25DA">
        <w:rPr>
          <w:b/>
          <w:bCs/>
          <w:i/>
          <w:iCs/>
          <w:sz w:val="22"/>
          <w:szCs w:val="22"/>
          <w:shd w:val="clear" w:color="auto" w:fill="FFFFFF"/>
        </w:rPr>
        <w:t xml:space="preserve">Olvana </w:t>
      </w:r>
      <w:r w:rsidRPr="39C98636">
        <w:rPr>
          <w:b/>
          <w:bCs/>
          <w:i/>
          <w:iCs/>
          <w:sz w:val="22"/>
          <w:szCs w:val="22"/>
          <w:shd w:val="clear" w:color="auto" w:fill="FFFFFF"/>
        </w:rPr>
        <w:t>wants to establish a presence in waters closer to Indonesia and Australia while buffering its South China Sea claims.)</w:t>
      </w:r>
    </w:p>
    <w:p w:rsidRPr="00AA5154" w:rsidR="0008140A" w:rsidP="00C93008" w:rsidRDefault="0008140A" w14:paraId="109D549F" w14:textId="77777777">
      <w:pPr>
        <w:pStyle w:val="Header"/>
        <w:widowControl w:val="0"/>
        <w:tabs>
          <w:tab w:val="clear" w:pos="4320"/>
          <w:tab w:val="clear" w:pos="8640"/>
        </w:tabs>
        <w:jc w:val="both"/>
        <w:rPr>
          <w:sz w:val="22"/>
          <w:szCs w:val="22"/>
          <w:shd w:val="clear" w:color="auto" w:fill="FFFFFF"/>
        </w:rPr>
      </w:pPr>
    </w:p>
    <w:p w:rsidR="00204BC8" w:rsidP="00204BC8" w:rsidRDefault="00204BC8" w14:paraId="7EC41FD7" w14:textId="1230B4A5">
      <w:pPr>
        <w:widowControl w:val="0"/>
        <w:jc w:val="both"/>
        <w:rPr>
          <w:sz w:val="22"/>
          <w:szCs w:val="22"/>
        </w:rPr>
      </w:pPr>
      <w:r w:rsidRPr="39C98636">
        <w:rPr>
          <w:b/>
          <w:bCs/>
          <w:sz w:val="22"/>
          <w:szCs w:val="22"/>
        </w:rPr>
        <w:t xml:space="preserve">August 2022: </w:t>
      </w:r>
      <w:r w:rsidRPr="39C98636">
        <w:rPr>
          <w:sz w:val="22"/>
          <w:szCs w:val="22"/>
        </w:rPr>
        <w:t>Olvana begin</w:t>
      </w:r>
      <w:r w:rsidRPr="39C98636" w:rsidR="00B969FA">
        <w:rPr>
          <w:sz w:val="22"/>
          <w:szCs w:val="22"/>
        </w:rPr>
        <w:t xml:space="preserve">s amphibious training drills IVO </w:t>
      </w:r>
      <w:r w:rsidR="006E57B5">
        <w:rPr>
          <w:sz w:val="22"/>
          <w:szCs w:val="22"/>
        </w:rPr>
        <w:t>Spratly</w:t>
      </w:r>
      <w:r w:rsidRPr="39C98636" w:rsidR="00B969FA">
        <w:rPr>
          <w:sz w:val="22"/>
          <w:szCs w:val="22"/>
        </w:rPr>
        <w:t xml:space="preserve"> Islands from 1-15 AUG. Training included elements of 842</w:t>
      </w:r>
      <w:r w:rsidRPr="39C98636" w:rsidR="00B969FA">
        <w:rPr>
          <w:sz w:val="22"/>
          <w:szCs w:val="22"/>
          <w:vertAlign w:val="superscript"/>
        </w:rPr>
        <w:t>nd</w:t>
      </w:r>
      <w:r w:rsidRPr="39C98636" w:rsidR="00B969FA">
        <w:rPr>
          <w:sz w:val="22"/>
          <w:szCs w:val="22"/>
        </w:rPr>
        <w:t xml:space="preserve"> </w:t>
      </w:r>
      <w:r w:rsidR="00F2773D">
        <w:rPr>
          <w:sz w:val="22"/>
          <w:szCs w:val="22"/>
        </w:rPr>
        <w:t xml:space="preserve">Amphibious </w:t>
      </w:r>
      <w:r w:rsidRPr="39C98636" w:rsidR="00B969FA">
        <w:rPr>
          <w:sz w:val="22"/>
          <w:szCs w:val="22"/>
        </w:rPr>
        <w:t>B</w:t>
      </w:r>
      <w:r w:rsidR="00F2773D">
        <w:rPr>
          <w:sz w:val="22"/>
          <w:szCs w:val="22"/>
        </w:rPr>
        <w:t>rigade</w:t>
      </w:r>
      <w:r w:rsidRPr="39C98636" w:rsidR="00B969FA">
        <w:rPr>
          <w:sz w:val="22"/>
          <w:szCs w:val="22"/>
        </w:rPr>
        <w:t xml:space="preserve"> and the OPAN Southern Fleet.</w:t>
      </w:r>
    </w:p>
    <w:p w:rsidR="00E444B9" w:rsidP="00204BC8" w:rsidRDefault="00E444B9" w14:paraId="45067144" w14:textId="77777777">
      <w:pPr>
        <w:widowControl w:val="0"/>
        <w:jc w:val="both"/>
        <w:rPr>
          <w:sz w:val="22"/>
          <w:szCs w:val="22"/>
        </w:rPr>
      </w:pPr>
    </w:p>
    <w:p w:rsidR="0056414D" w:rsidP="00204BC8" w:rsidRDefault="00E055DC" w14:paraId="230D236D" w14:textId="3DE453CE">
      <w:pPr>
        <w:widowControl w:val="0"/>
        <w:jc w:val="both"/>
        <w:rPr>
          <w:sz w:val="22"/>
          <w:szCs w:val="22"/>
        </w:rPr>
      </w:pPr>
      <w:r w:rsidRPr="39C98636">
        <w:rPr>
          <w:b/>
          <w:bCs/>
          <w:sz w:val="22"/>
          <w:szCs w:val="22"/>
        </w:rPr>
        <w:lastRenderedPageBreak/>
        <w:t xml:space="preserve">17 August 2022: </w:t>
      </w:r>
      <w:r w:rsidRPr="39C98636">
        <w:rPr>
          <w:sz w:val="22"/>
          <w:szCs w:val="22"/>
        </w:rPr>
        <w:t xml:space="preserve">The Olvanan government declares, due to increased tensions with </w:t>
      </w:r>
      <w:proofErr w:type="gramStart"/>
      <w:r w:rsidRPr="39C98636">
        <w:rPr>
          <w:sz w:val="22"/>
          <w:szCs w:val="22"/>
        </w:rPr>
        <w:t xml:space="preserve">Belesia and </w:t>
      </w:r>
      <w:r w:rsidRPr="39C98636" w:rsidR="00485E3F">
        <w:rPr>
          <w:sz w:val="22"/>
          <w:szCs w:val="22"/>
        </w:rPr>
        <w:t xml:space="preserve">their inability to </w:t>
      </w:r>
      <w:r w:rsidRPr="39C98636">
        <w:rPr>
          <w:sz w:val="22"/>
          <w:szCs w:val="22"/>
        </w:rPr>
        <w:t>meet debt obligations</w:t>
      </w:r>
      <w:r w:rsidRPr="39C98636" w:rsidR="00485E3F">
        <w:rPr>
          <w:sz w:val="22"/>
          <w:szCs w:val="22"/>
        </w:rPr>
        <w:t xml:space="preserve">, </w:t>
      </w:r>
      <w:r w:rsidRPr="39C98636">
        <w:rPr>
          <w:sz w:val="22"/>
          <w:szCs w:val="22"/>
        </w:rPr>
        <w:t xml:space="preserve">the </w:t>
      </w:r>
      <w:r w:rsidRPr="39C98636" w:rsidR="00485E3F">
        <w:rPr>
          <w:sz w:val="22"/>
          <w:szCs w:val="22"/>
        </w:rPr>
        <w:t xml:space="preserve">OPAN </w:t>
      </w:r>
      <w:r w:rsidRPr="39C98636" w:rsidR="003C4C35">
        <w:rPr>
          <w:sz w:val="22"/>
          <w:szCs w:val="22"/>
        </w:rPr>
        <w:t>Coastal Fleet</w:t>
      </w:r>
      <w:r w:rsidRPr="39C98636">
        <w:rPr>
          <w:sz w:val="22"/>
          <w:szCs w:val="22"/>
        </w:rPr>
        <w:t xml:space="preserve"> will escort any </w:t>
      </w:r>
      <w:r w:rsidRPr="39C98636" w:rsidR="00485E3F">
        <w:rPr>
          <w:sz w:val="22"/>
          <w:szCs w:val="22"/>
        </w:rPr>
        <w:t xml:space="preserve">Olvana </w:t>
      </w:r>
      <w:r w:rsidRPr="39C98636">
        <w:rPr>
          <w:sz w:val="22"/>
          <w:szCs w:val="22"/>
        </w:rPr>
        <w:t>commercial vessels in the Belesian EEZ and any response by Belesia</w:t>
      </w:r>
      <w:proofErr w:type="gramEnd"/>
      <w:r w:rsidRPr="39C98636">
        <w:rPr>
          <w:sz w:val="22"/>
          <w:szCs w:val="22"/>
        </w:rPr>
        <w:t xml:space="preserve"> and foreign interlopers will be met with </w:t>
      </w:r>
      <w:r w:rsidRPr="39C98636" w:rsidR="00615E95">
        <w:rPr>
          <w:sz w:val="22"/>
          <w:szCs w:val="22"/>
        </w:rPr>
        <w:t>military action.</w:t>
      </w:r>
    </w:p>
    <w:p w:rsidR="00E534B5" w:rsidP="00204BC8" w:rsidRDefault="00E534B5" w14:paraId="7B6FCF43" w14:textId="77777777">
      <w:pPr>
        <w:widowControl w:val="0"/>
        <w:jc w:val="both"/>
        <w:rPr>
          <w:sz w:val="22"/>
          <w:szCs w:val="22"/>
        </w:rPr>
      </w:pPr>
    </w:p>
    <w:p w:rsidRPr="00E055DC" w:rsidR="0056414D" w:rsidP="00204BC8" w:rsidRDefault="0056414D" w14:paraId="4A14CADD" w14:textId="6838E4A1">
      <w:pPr>
        <w:widowControl w:val="0"/>
        <w:jc w:val="both"/>
        <w:rPr>
          <w:sz w:val="22"/>
          <w:szCs w:val="22"/>
        </w:rPr>
      </w:pPr>
      <w:r w:rsidRPr="39C98636">
        <w:rPr>
          <w:b/>
          <w:bCs/>
          <w:sz w:val="22"/>
          <w:szCs w:val="22"/>
        </w:rPr>
        <w:t>18 August 2022:</w:t>
      </w:r>
      <w:r w:rsidRPr="39C98636">
        <w:rPr>
          <w:sz w:val="22"/>
          <w:szCs w:val="22"/>
        </w:rPr>
        <w:t xml:space="preserve"> Commercial fishing vessels and suspected Olvana </w:t>
      </w:r>
      <w:r w:rsidRPr="39C98636" w:rsidR="00784ACD">
        <w:rPr>
          <w:sz w:val="22"/>
          <w:szCs w:val="22"/>
        </w:rPr>
        <w:t>Coastal Fleet</w:t>
      </w:r>
      <w:r w:rsidRPr="39C98636">
        <w:rPr>
          <w:sz w:val="22"/>
          <w:szCs w:val="22"/>
        </w:rPr>
        <w:t xml:space="preserve"> begin to mass in southern Olvana.</w:t>
      </w:r>
      <w:r w:rsidR="000D3E5A">
        <w:rPr>
          <w:sz w:val="22"/>
          <w:szCs w:val="22"/>
        </w:rPr>
        <w:t xml:space="preserve"> </w:t>
      </w:r>
      <w:r w:rsidRPr="000D3E5A" w:rsidR="000D3E5A">
        <w:rPr>
          <w:b/>
          <w:bCs/>
          <w:i/>
          <w:iCs/>
          <w:sz w:val="22"/>
          <w:szCs w:val="22"/>
        </w:rPr>
        <w:t xml:space="preserve">(Analyst Comment: Olvana has the authority to assume control over civilian naval carriers for military purposes. These fleets </w:t>
      </w:r>
      <w:proofErr w:type="gramStart"/>
      <w:r w:rsidRPr="000D3E5A" w:rsidR="000D3E5A">
        <w:rPr>
          <w:b/>
          <w:bCs/>
          <w:i/>
          <w:iCs/>
          <w:sz w:val="22"/>
          <w:szCs w:val="22"/>
        </w:rPr>
        <w:t>are not tied down</w:t>
      </w:r>
      <w:proofErr w:type="gramEnd"/>
      <w:r w:rsidRPr="000D3E5A" w:rsidR="000D3E5A">
        <w:rPr>
          <w:b/>
          <w:bCs/>
          <w:i/>
          <w:iCs/>
          <w:sz w:val="22"/>
          <w:szCs w:val="22"/>
        </w:rPr>
        <w:t xml:space="preserve"> to any single Theater Command. Strategic projection support ship fleets based in different parts of Olvana—i.e., different “strategic directions”—can be mutually supporting. </w:t>
      </w:r>
      <w:r w:rsidR="00AE6294">
        <w:rPr>
          <w:b/>
          <w:bCs/>
          <w:i/>
          <w:iCs/>
          <w:sz w:val="22"/>
          <w:szCs w:val="22"/>
        </w:rPr>
        <w:t>Olvana has previously trained on using c</w:t>
      </w:r>
      <w:r w:rsidR="000D3E5A">
        <w:rPr>
          <w:b/>
          <w:bCs/>
          <w:i/>
          <w:iCs/>
          <w:sz w:val="22"/>
          <w:szCs w:val="22"/>
        </w:rPr>
        <w:t xml:space="preserve">ivilian </w:t>
      </w:r>
      <w:r w:rsidRPr="000D3E5A" w:rsidR="000D3E5A">
        <w:rPr>
          <w:b/>
          <w:bCs/>
          <w:i/>
          <w:iCs/>
          <w:sz w:val="22"/>
          <w:szCs w:val="22"/>
        </w:rPr>
        <w:t xml:space="preserve">RO-RO ships </w:t>
      </w:r>
      <w:proofErr w:type="gramStart"/>
      <w:r w:rsidR="00AE6294">
        <w:rPr>
          <w:b/>
          <w:bCs/>
          <w:i/>
          <w:iCs/>
          <w:sz w:val="22"/>
          <w:szCs w:val="22"/>
        </w:rPr>
        <w:t xml:space="preserve">to </w:t>
      </w:r>
      <w:r w:rsidRPr="000D3E5A" w:rsidR="000D3E5A">
        <w:rPr>
          <w:b/>
          <w:bCs/>
          <w:i/>
          <w:iCs/>
          <w:sz w:val="22"/>
          <w:szCs w:val="22"/>
        </w:rPr>
        <w:t>rapidly deploy</w:t>
      </w:r>
      <w:proofErr w:type="gramEnd"/>
      <w:r w:rsidRPr="000D3E5A" w:rsidR="000D3E5A">
        <w:rPr>
          <w:b/>
          <w:bCs/>
          <w:i/>
          <w:iCs/>
          <w:sz w:val="22"/>
          <w:szCs w:val="22"/>
        </w:rPr>
        <w:t xml:space="preserve"> large volumes of aviation, ground-to-air missile systems, radar systems, electronic countermeasures, motorized and mechanized ground forces. While RO-RO ships are ideal for transporting unit equipment, container ships can more efficiently move OPANs cargo.)</w:t>
      </w:r>
    </w:p>
    <w:p w:rsidRPr="00AA5154" w:rsidR="00E055DC" w:rsidP="00204BC8" w:rsidRDefault="00E055DC" w14:paraId="1AB757F4" w14:textId="77777777">
      <w:pPr>
        <w:widowControl w:val="0"/>
        <w:jc w:val="both"/>
        <w:rPr>
          <w:sz w:val="22"/>
          <w:szCs w:val="22"/>
        </w:rPr>
      </w:pPr>
    </w:p>
    <w:p w:rsidR="00B969FA" w:rsidP="00204BC8" w:rsidRDefault="00B969FA" w14:paraId="06B5F30D" w14:textId="639F3F64">
      <w:pPr>
        <w:widowControl w:val="0"/>
        <w:jc w:val="both"/>
        <w:rPr>
          <w:sz w:val="22"/>
          <w:szCs w:val="22"/>
        </w:rPr>
      </w:pPr>
      <w:r w:rsidRPr="4E3B6173">
        <w:rPr>
          <w:b/>
          <w:bCs/>
          <w:sz w:val="22"/>
          <w:szCs w:val="22"/>
        </w:rPr>
        <w:t>29 August 2022:</w:t>
      </w:r>
      <w:r w:rsidRPr="4E3B6173">
        <w:rPr>
          <w:sz w:val="22"/>
          <w:szCs w:val="22"/>
        </w:rPr>
        <w:t xml:space="preserve"> </w:t>
      </w:r>
      <w:r w:rsidRPr="4E3B6173" w:rsidR="1B8A833C">
        <w:rPr>
          <w:sz w:val="22"/>
          <w:szCs w:val="22"/>
        </w:rPr>
        <w:t>SECDEF c</w:t>
      </w:r>
      <w:r w:rsidR="004E32A3">
        <w:rPr>
          <w:sz w:val="22"/>
          <w:szCs w:val="22"/>
        </w:rPr>
        <w:t>reates Combined Joint Task Force Belesia</w:t>
      </w:r>
      <w:r w:rsidRPr="4E3B6173" w:rsidR="1B8A833C">
        <w:rPr>
          <w:sz w:val="22"/>
          <w:szCs w:val="22"/>
        </w:rPr>
        <w:t xml:space="preserve"> </w:t>
      </w:r>
      <w:r w:rsidR="004E32A3">
        <w:rPr>
          <w:sz w:val="22"/>
          <w:szCs w:val="22"/>
        </w:rPr>
        <w:t>(C</w:t>
      </w:r>
      <w:r w:rsidRPr="4E3B6173" w:rsidR="1B8A833C">
        <w:rPr>
          <w:sz w:val="22"/>
          <w:szCs w:val="22"/>
        </w:rPr>
        <w:t>JTF-B</w:t>
      </w:r>
      <w:r w:rsidR="004E32A3">
        <w:rPr>
          <w:sz w:val="22"/>
          <w:szCs w:val="22"/>
        </w:rPr>
        <w:t>)</w:t>
      </w:r>
      <w:r w:rsidRPr="4E3B6173" w:rsidR="1B8A833C">
        <w:rPr>
          <w:sz w:val="22"/>
          <w:szCs w:val="22"/>
        </w:rPr>
        <w:t xml:space="preserve">.  </w:t>
      </w:r>
      <w:r w:rsidR="004E32A3">
        <w:rPr>
          <w:sz w:val="22"/>
          <w:szCs w:val="22"/>
        </w:rPr>
        <w:t xml:space="preserve">With Pacific Fleet (PACFLT) </w:t>
      </w:r>
      <w:r w:rsidR="00EA54E5">
        <w:rPr>
          <w:sz w:val="22"/>
          <w:szCs w:val="22"/>
        </w:rPr>
        <w:t xml:space="preserve">as the CJTF-B HQ and operate out of USINDOPACOM HQ in Hawaii.  </w:t>
      </w:r>
      <w:r w:rsidRPr="4E3B6173">
        <w:rPr>
          <w:sz w:val="22"/>
          <w:szCs w:val="22"/>
        </w:rPr>
        <w:t>I</w:t>
      </w:r>
      <w:r w:rsidR="00EA54E5">
        <w:rPr>
          <w:sz w:val="22"/>
          <w:szCs w:val="22"/>
        </w:rPr>
        <w:t xml:space="preserve"> CORPs serves as </w:t>
      </w:r>
      <w:proofErr w:type="gramStart"/>
      <w:r w:rsidR="00EA54E5">
        <w:rPr>
          <w:sz w:val="22"/>
          <w:szCs w:val="22"/>
        </w:rPr>
        <w:t xml:space="preserve">the </w:t>
      </w:r>
      <w:r w:rsidRPr="4E3B6173">
        <w:rPr>
          <w:sz w:val="22"/>
          <w:szCs w:val="22"/>
        </w:rPr>
        <w:t xml:space="preserve"> </w:t>
      </w:r>
      <w:r w:rsidR="00EA54E5">
        <w:rPr>
          <w:sz w:val="22"/>
          <w:szCs w:val="22"/>
        </w:rPr>
        <w:t>Joint</w:t>
      </w:r>
      <w:proofErr w:type="gramEnd"/>
      <w:r w:rsidR="00EA54E5">
        <w:rPr>
          <w:sz w:val="22"/>
          <w:szCs w:val="22"/>
        </w:rPr>
        <w:t xml:space="preserve"> Force Land Component Command</w:t>
      </w:r>
      <w:r w:rsidRPr="4E3B6173">
        <w:rPr>
          <w:sz w:val="22"/>
          <w:szCs w:val="22"/>
        </w:rPr>
        <w:t xml:space="preserve">. </w:t>
      </w:r>
      <w:r w:rsidR="00EA54E5">
        <w:rPr>
          <w:sz w:val="22"/>
          <w:szCs w:val="22"/>
        </w:rPr>
        <w:t xml:space="preserve">Naval Surface Group Middle Pacific (MIDPAC) serves as the JFMCC. </w:t>
      </w:r>
      <w:proofErr w:type="gramStart"/>
      <w:r w:rsidR="00EA54E5">
        <w:rPr>
          <w:sz w:val="22"/>
          <w:szCs w:val="22"/>
        </w:rPr>
        <w:t>15</w:t>
      </w:r>
      <w:r w:rsidRPr="00EA54E5" w:rsidR="00EA54E5">
        <w:rPr>
          <w:sz w:val="22"/>
          <w:szCs w:val="22"/>
          <w:vertAlign w:val="superscript"/>
        </w:rPr>
        <w:t>th</w:t>
      </w:r>
      <w:proofErr w:type="gramEnd"/>
      <w:r w:rsidR="00EA54E5">
        <w:rPr>
          <w:sz w:val="22"/>
          <w:szCs w:val="22"/>
        </w:rPr>
        <w:t xml:space="preserve"> Wing serves as the Joint Force Air Component Command (JFACC).  </w:t>
      </w:r>
    </w:p>
    <w:p w:rsidRPr="00AA5154" w:rsidR="00B969FA" w:rsidP="00204BC8" w:rsidRDefault="00B969FA" w14:paraId="0D39F12C" w14:textId="77777777">
      <w:pPr>
        <w:widowControl w:val="0"/>
        <w:jc w:val="both"/>
        <w:rPr>
          <w:sz w:val="22"/>
          <w:szCs w:val="22"/>
        </w:rPr>
      </w:pPr>
    </w:p>
    <w:p w:rsidRPr="00E534B5" w:rsidR="006209BA" w:rsidP="006209BA" w:rsidRDefault="006209BA" w14:paraId="02E5E859" w14:textId="7C9296F7">
      <w:pPr>
        <w:jc w:val="both"/>
        <w:rPr>
          <w:sz w:val="22"/>
          <w:szCs w:val="22"/>
          <w:lang w:eastAsia="en-US"/>
        </w:rPr>
      </w:pPr>
      <w:r w:rsidRPr="39C98636">
        <w:rPr>
          <w:b/>
          <w:bCs/>
          <w:sz w:val="22"/>
          <w:szCs w:val="22"/>
        </w:rPr>
        <w:t>01 September 2022</w:t>
      </w:r>
      <w:r w:rsidRPr="39C98636">
        <w:rPr>
          <w:b/>
          <w:bCs/>
          <w:sz w:val="22"/>
          <w:szCs w:val="22"/>
          <w:lang w:eastAsia="en-US"/>
        </w:rPr>
        <w:t xml:space="preserve">: </w:t>
      </w:r>
      <w:r w:rsidRPr="00E534B5" w:rsidR="00E534B5">
        <w:rPr>
          <w:sz w:val="22"/>
          <w:szCs w:val="22"/>
          <w:lang w:eastAsia="en-US"/>
        </w:rPr>
        <w:t>Reports of sUAS/</w:t>
      </w:r>
      <w:proofErr w:type="spellStart"/>
      <w:r w:rsidRPr="00E534B5" w:rsidR="00E534B5">
        <w:rPr>
          <w:sz w:val="22"/>
          <w:szCs w:val="22"/>
          <w:lang w:eastAsia="en-US"/>
        </w:rPr>
        <w:t>Co</w:t>
      </w:r>
      <w:r w:rsidR="00E534B5">
        <w:rPr>
          <w:sz w:val="22"/>
          <w:szCs w:val="22"/>
          <w:lang w:eastAsia="en-US"/>
        </w:rPr>
        <w:t>T</w:t>
      </w:r>
      <w:proofErr w:type="spellEnd"/>
      <w:r w:rsidRPr="00E534B5" w:rsidR="00E534B5">
        <w:rPr>
          <w:sz w:val="22"/>
          <w:szCs w:val="22"/>
          <w:lang w:eastAsia="en-US"/>
        </w:rPr>
        <w:t xml:space="preserve"> drones observed operating IVO critical infrastructure and </w:t>
      </w:r>
      <w:r w:rsidR="00421674">
        <w:rPr>
          <w:sz w:val="22"/>
          <w:szCs w:val="22"/>
          <w:lang w:eastAsia="en-US"/>
        </w:rPr>
        <w:t>military installations in throughout the Central Belesian Islands</w:t>
      </w:r>
      <w:r w:rsidRPr="00E534B5" w:rsidR="00E534B5">
        <w:rPr>
          <w:sz w:val="22"/>
          <w:szCs w:val="22"/>
          <w:lang w:eastAsia="en-US"/>
        </w:rPr>
        <w:t>.</w:t>
      </w:r>
    </w:p>
    <w:p w:rsidR="39C98636" w:rsidP="39C98636" w:rsidRDefault="39C98636" w14:paraId="36E6621B" w14:textId="31FDB370">
      <w:pPr>
        <w:jc w:val="both"/>
        <w:rPr>
          <w:lang w:eastAsia="en-US"/>
        </w:rPr>
      </w:pPr>
    </w:p>
    <w:p w:rsidR="003F2AC7" w:rsidP="00204BC8" w:rsidRDefault="003F2AC7" w14:paraId="6D745058" w14:textId="7CE025C2">
      <w:pPr>
        <w:widowControl w:val="0"/>
        <w:jc w:val="both"/>
        <w:rPr>
          <w:sz w:val="22"/>
          <w:szCs w:val="22"/>
        </w:rPr>
      </w:pPr>
      <w:r w:rsidRPr="39C98636">
        <w:rPr>
          <w:b/>
          <w:bCs/>
          <w:sz w:val="22"/>
          <w:szCs w:val="22"/>
        </w:rPr>
        <w:t>0</w:t>
      </w:r>
      <w:r w:rsidR="00147DD3">
        <w:rPr>
          <w:b/>
          <w:bCs/>
          <w:sz w:val="22"/>
          <w:szCs w:val="22"/>
        </w:rPr>
        <w:t>7</w:t>
      </w:r>
      <w:r w:rsidRPr="39C98636">
        <w:rPr>
          <w:b/>
          <w:bCs/>
          <w:sz w:val="22"/>
          <w:szCs w:val="22"/>
        </w:rPr>
        <w:t xml:space="preserve"> September 2022: </w:t>
      </w:r>
      <w:r w:rsidRPr="39C98636" w:rsidR="00455F24">
        <w:rPr>
          <w:sz w:val="22"/>
          <w:szCs w:val="22"/>
        </w:rPr>
        <w:t>3</w:t>
      </w:r>
      <w:r w:rsidRPr="39C98636" w:rsidR="006A2C5D">
        <w:rPr>
          <w:sz w:val="22"/>
          <w:szCs w:val="22"/>
        </w:rPr>
        <w:t>r</w:t>
      </w:r>
      <w:r w:rsidRPr="39C98636" w:rsidR="00455F24">
        <w:rPr>
          <w:sz w:val="22"/>
          <w:szCs w:val="22"/>
        </w:rPr>
        <w:t>d Marine Littoral Reg</w:t>
      </w:r>
      <w:r w:rsidRPr="39C98636" w:rsidR="007D32A0">
        <w:rPr>
          <w:sz w:val="22"/>
          <w:szCs w:val="22"/>
        </w:rPr>
        <w:t>iment deploys initial forces to</w:t>
      </w:r>
      <w:r w:rsidRPr="39C98636" w:rsidR="006B2BC2">
        <w:rPr>
          <w:sz w:val="22"/>
          <w:szCs w:val="22"/>
        </w:rPr>
        <w:t xml:space="preserve"> </w:t>
      </w:r>
      <w:r w:rsidRPr="39C98636" w:rsidR="00455F24">
        <w:rPr>
          <w:sz w:val="22"/>
          <w:szCs w:val="22"/>
        </w:rPr>
        <w:t xml:space="preserve">Panay </w:t>
      </w:r>
      <w:r w:rsidR="004E32A3">
        <w:rPr>
          <w:sz w:val="22"/>
          <w:szCs w:val="22"/>
        </w:rPr>
        <w:t>establishing Sensing and Fires EABs on the island to d</w:t>
      </w:r>
      <w:r w:rsidRPr="39C98636" w:rsidR="003F0785">
        <w:rPr>
          <w:sz w:val="22"/>
          <w:szCs w:val="22"/>
        </w:rPr>
        <w:t>eter Olvanan Military operations.</w:t>
      </w:r>
      <w:r w:rsidRPr="39C98636" w:rsidR="001932DC">
        <w:rPr>
          <w:sz w:val="22"/>
          <w:szCs w:val="22"/>
        </w:rPr>
        <w:t xml:space="preserve"> </w:t>
      </w:r>
    </w:p>
    <w:p w:rsidRPr="00AA5154" w:rsidR="00204BC8" w:rsidP="00E750C5" w:rsidRDefault="00204BC8" w14:paraId="016CC4A8" w14:textId="5649FAC0">
      <w:pPr>
        <w:pStyle w:val="Header"/>
        <w:widowControl w:val="0"/>
        <w:tabs>
          <w:tab w:val="clear" w:pos="4320"/>
          <w:tab w:val="clear" w:pos="8640"/>
        </w:tabs>
        <w:jc w:val="both"/>
        <w:rPr>
          <w:b/>
          <w:sz w:val="22"/>
          <w:szCs w:val="22"/>
          <w:shd w:val="clear" w:color="auto" w:fill="FFFFFF"/>
        </w:rPr>
      </w:pPr>
    </w:p>
    <w:p w:rsidR="0008140A" w:rsidDel="00F64401" w:rsidP="00E750C5" w:rsidRDefault="009607AA" w14:paraId="44C12345" w14:textId="2F9FF309">
      <w:pPr>
        <w:pStyle w:val="Header"/>
        <w:widowControl w:val="0"/>
        <w:tabs>
          <w:tab w:val="clear" w:pos="4320"/>
          <w:tab w:val="clear" w:pos="8640"/>
        </w:tabs>
        <w:jc w:val="both"/>
        <w:rPr>
          <w:sz w:val="22"/>
          <w:szCs w:val="22"/>
          <w:shd w:val="clear" w:color="auto" w:fill="FFFFFF"/>
        </w:rPr>
      </w:pPr>
      <w:r w:rsidRPr="39C98636">
        <w:rPr>
          <w:b/>
          <w:bCs/>
          <w:sz w:val="22"/>
          <w:szCs w:val="22"/>
          <w:shd w:val="clear" w:color="auto" w:fill="FFFFFF"/>
        </w:rPr>
        <w:t>11-12 September</w:t>
      </w:r>
      <w:r w:rsidRPr="39C98636" w:rsidR="0008140A">
        <w:rPr>
          <w:b/>
          <w:bCs/>
          <w:sz w:val="22"/>
          <w:szCs w:val="22"/>
          <w:shd w:val="clear" w:color="auto" w:fill="FFFFFF"/>
        </w:rPr>
        <w:t xml:space="preserve"> </w:t>
      </w:r>
      <w:r w:rsidRPr="39C98636" w:rsidR="00E750C5">
        <w:rPr>
          <w:b/>
          <w:bCs/>
          <w:sz w:val="22"/>
          <w:szCs w:val="22"/>
          <w:shd w:val="clear" w:color="auto" w:fill="FFFFFF"/>
        </w:rPr>
        <w:t xml:space="preserve">2022: </w:t>
      </w:r>
      <w:r w:rsidRPr="00AA5154" w:rsidR="00E750C5">
        <w:rPr>
          <w:sz w:val="22"/>
          <w:szCs w:val="22"/>
          <w:shd w:val="clear" w:color="auto" w:fill="FFFFFF"/>
        </w:rPr>
        <w:t>More than 200 Olvanan</w:t>
      </w:r>
      <w:r w:rsidR="00147DD3">
        <w:rPr>
          <w:sz w:val="22"/>
          <w:szCs w:val="22"/>
          <w:shd w:val="clear" w:color="auto" w:fill="FFFFFF"/>
        </w:rPr>
        <w:t xml:space="preserve"> </w:t>
      </w:r>
      <w:r w:rsidRPr="00AA5154" w:rsidR="00E534B5">
        <w:rPr>
          <w:sz w:val="22"/>
          <w:szCs w:val="22"/>
          <w:shd w:val="clear" w:color="auto" w:fill="FFFFFF"/>
        </w:rPr>
        <w:t>fishing boats</w:t>
      </w:r>
      <w:r w:rsidRPr="00AA5154" w:rsidR="00E750C5">
        <w:rPr>
          <w:sz w:val="22"/>
          <w:szCs w:val="22"/>
          <w:shd w:val="clear" w:color="auto" w:fill="FFFFFF"/>
        </w:rPr>
        <w:t xml:space="preserve"> are spotted </w:t>
      </w:r>
      <w:r w:rsidRPr="00AA5154">
        <w:rPr>
          <w:sz w:val="22"/>
          <w:szCs w:val="22"/>
          <w:shd w:val="clear" w:color="auto" w:fill="FFFFFF"/>
        </w:rPr>
        <w:t xml:space="preserve">IVO </w:t>
      </w:r>
      <w:r w:rsidRPr="00AA5154" w:rsidR="00E750C5">
        <w:rPr>
          <w:sz w:val="22"/>
          <w:szCs w:val="22"/>
          <w:shd w:val="clear" w:color="auto" w:fill="FFFFFF"/>
        </w:rPr>
        <w:t>the Mindoro Strait and Balabac Strait heading to</w:t>
      </w:r>
      <w:r w:rsidR="002B5EDC">
        <w:rPr>
          <w:sz w:val="22"/>
          <w:szCs w:val="22"/>
          <w:shd w:val="clear" w:color="auto" w:fill="FFFFFF"/>
        </w:rPr>
        <w:t>wards</w:t>
      </w:r>
      <w:r w:rsidRPr="00AA5154" w:rsidR="00E750C5">
        <w:rPr>
          <w:sz w:val="22"/>
          <w:szCs w:val="22"/>
          <w:shd w:val="clear" w:color="auto" w:fill="FFFFFF"/>
        </w:rPr>
        <w:t xml:space="preserve"> </w:t>
      </w:r>
      <w:r w:rsidRPr="00AA5154" w:rsidR="00134F7A">
        <w:rPr>
          <w:sz w:val="22"/>
          <w:szCs w:val="22"/>
          <w:shd w:val="clear" w:color="auto" w:fill="FFFFFF"/>
        </w:rPr>
        <w:t xml:space="preserve">Panay and </w:t>
      </w:r>
      <w:r w:rsidRPr="00AA5154" w:rsidR="00E534B5">
        <w:rPr>
          <w:sz w:val="22"/>
          <w:szCs w:val="22"/>
          <w:shd w:val="clear" w:color="auto" w:fill="FFFFFF"/>
        </w:rPr>
        <w:t>Mindanao</w:t>
      </w:r>
      <w:r w:rsidRPr="00AA5154" w:rsidR="00134F7A">
        <w:rPr>
          <w:sz w:val="22"/>
          <w:szCs w:val="22"/>
          <w:shd w:val="clear" w:color="auto" w:fill="FFFFFF"/>
        </w:rPr>
        <w:t xml:space="preserve"> respectively</w:t>
      </w:r>
      <w:r w:rsidRPr="00AA5154" w:rsidR="00E750C5">
        <w:rPr>
          <w:sz w:val="22"/>
          <w:szCs w:val="22"/>
          <w:shd w:val="clear" w:color="auto" w:fill="FFFFFF"/>
        </w:rPr>
        <w:t xml:space="preserve">. </w:t>
      </w:r>
      <w:r w:rsidRPr="00AA5154">
        <w:rPr>
          <w:sz w:val="22"/>
          <w:szCs w:val="22"/>
          <w:shd w:val="clear" w:color="auto" w:fill="FFFFFF"/>
        </w:rPr>
        <w:t>Belesia</w:t>
      </w:r>
      <w:r w:rsidRPr="00AA5154" w:rsidR="00E750C5">
        <w:rPr>
          <w:sz w:val="22"/>
          <w:szCs w:val="22"/>
          <w:shd w:val="clear" w:color="auto" w:fill="FFFFFF"/>
        </w:rPr>
        <w:t xml:space="preserve"> </w:t>
      </w:r>
      <w:r w:rsidRPr="00AA5154">
        <w:rPr>
          <w:sz w:val="22"/>
          <w:szCs w:val="22"/>
          <w:shd w:val="clear" w:color="auto" w:fill="FFFFFF"/>
        </w:rPr>
        <w:t xml:space="preserve">and South Torbia </w:t>
      </w:r>
      <w:r w:rsidRPr="00AA5154" w:rsidR="00E750C5">
        <w:rPr>
          <w:sz w:val="22"/>
          <w:szCs w:val="22"/>
          <w:shd w:val="clear" w:color="auto" w:fill="FFFFFF"/>
        </w:rPr>
        <w:t>ha</w:t>
      </w:r>
      <w:r w:rsidRPr="00AA5154">
        <w:rPr>
          <w:sz w:val="22"/>
          <w:szCs w:val="22"/>
          <w:shd w:val="clear" w:color="auto" w:fill="FFFFFF"/>
        </w:rPr>
        <w:t>ve</w:t>
      </w:r>
      <w:r w:rsidRPr="00AA5154" w:rsidR="00E750C5">
        <w:rPr>
          <w:sz w:val="22"/>
          <w:szCs w:val="22"/>
          <w:shd w:val="clear" w:color="auto" w:fill="FFFFFF"/>
        </w:rPr>
        <w:t xml:space="preserve"> called on </w:t>
      </w:r>
      <w:r w:rsidR="00485E3F">
        <w:rPr>
          <w:sz w:val="22"/>
          <w:szCs w:val="22"/>
          <w:shd w:val="clear" w:color="auto" w:fill="FFFFFF"/>
        </w:rPr>
        <w:t>Olvana</w:t>
      </w:r>
      <w:r w:rsidRPr="00AA5154" w:rsidR="00485E3F">
        <w:rPr>
          <w:sz w:val="22"/>
          <w:szCs w:val="22"/>
          <w:shd w:val="clear" w:color="auto" w:fill="FFFFFF"/>
        </w:rPr>
        <w:t xml:space="preserve"> </w:t>
      </w:r>
      <w:r w:rsidRPr="00AA5154" w:rsidR="00E750C5">
        <w:rPr>
          <w:sz w:val="22"/>
          <w:szCs w:val="22"/>
          <w:shd w:val="clear" w:color="auto" w:fill="FFFFFF"/>
        </w:rPr>
        <w:t xml:space="preserve">to withdraw the “maritime militia” vessels, saying their incursion into the </w:t>
      </w:r>
      <w:r w:rsidRPr="00AA5154">
        <w:rPr>
          <w:sz w:val="22"/>
          <w:szCs w:val="22"/>
          <w:shd w:val="clear" w:color="auto" w:fill="FFFFFF"/>
        </w:rPr>
        <w:t>Sulu Sea</w:t>
      </w:r>
      <w:r w:rsidRPr="00AA5154" w:rsidR="00E750C5">
        <w:rPr>
          <w:sz w:val="22"/>
          <w:szCs w:val="22"/>
          <w:shd w:val="clear" w:color="auto" w:fill="FFFFFF"/>
        </w:rPr>
        <w:t xml:space="preserve"> is illegal as defined by the International Court of Arbitration at The Hague. </w:t>
      </w:r>
      <w:r w:rsidRPr="00AA5154">
        <w:rPr>
          <w:sz w:val="22"/>
          <w:szCs w:val="22"/>
          <w:shd w:val="clear" w:color="auto" w:fill="FFFFFF"/>
        </w:rPr>
        <w:t>The United States is monitoring the situation closely.</w:t>
      </w:r>
    </w:p>
    <w:p w:rsidRPr="00AA5154" w:rsidR="00AA5154" w:rsidP="00E750C5" w:rsidRDefault="00AA5154" w14:paraId="70D4D4F2" w14:textId="77777777">
      <w:pPr>
        <w:pStyle w:val="Header"/>
        <w:widowControl w:val="0"/>
        <w:tabs>
          <w:tab w:val="clear" w:pos="4320"/>
          <w:tab w:val="clear" w:pos="8640"/>
        </w:tabs>
        <w:jc w:val="both"/>
        <w:rPr>
          <w:sz w:val="22"/>
          <w:szCs w:val="22"/>
          <w:shd w:val="clear" w:color="auto" w:fill="FFFFFF"/>
        </w:rPr>
      </w:pPr>
    </w:p>
    <w:p w:rsidR="00204BC8" w:rsidP="00AA5154" w:rsidRDefault="00AA5154" w14:paraId="2FFA3ED4" w14:textId="6FC7E24D" w14:noSpellErr="1">
      <w:pPr>
        <w:widowControl w:val="0"/>
        <w:jc w:val="both"/>
        <w:rPr>
          <w:sz w:val="22"/>
          <w:szCs w:val="22"/>
        </w:rPr>
      </w:pPr>
      <w:r w:rsidRPr="32CD70DB" w:rsidR="00AA5154">
        <w:rPr>
          <w:b w:val="1"/>
          <w:bCs w:val="1"/>
          <w:sz w:val="22"/>
          <w:szCs w:val="22"/>
        </w:rPr>
        <w:t>13 September</w:t>
      </w:r>
      <w:r w:rsidRPr="32CD70DB" w:rsidR="00204BC8">
        <w:rPr>
          <w:b w:val="1"/>
          <w:bCs w:val="1"/>
          <w:sz w:val="22"/>
          <w:szCs w:val="22"/>
        </w:rPr>
        <w:t xml:space="preserve"> 2022: </w:t>
      </w:r>
      <w:r w:rsidRPr="32CD70DB" w:rsidR="00866ADC">
        <w:rPr>
          <w:sz w:val="22"/>
          <w:szCs w:val="22"/>
        </w:rPr>
        <w:t>The Olvanan 842</w:t>
      </w:r>
      <w:r w:rsidRPr="32CD70DB" w:rsidR="00866ADC">
        <w:rPr>
          <w:sz w:val="22"/>
          <w:szCs w:val="22"/>
          <w:vertAlign w:val="superscript"/>
        </w:rPr>
        <w:t>nd</w:t>
      </w:r>
      <w:r w:rsidRPr="32CD70DB" w:rsidR="00866ADC">
        <w:rPr>
          <w:sz w:val="22"/>
          <w:szCs w:val="22"/>
        </w:rPr>
        <w:t xml:space="preserve"> </w:t>
      </w:r>
      <w:r w:rsidRPr="32CD70DB" w:rsidR="00455F24">
        <w:rPr>
          <w:sz w:val="22"/>
          <w:szCs w:val="22"/>
        </w:rPr>
        <w:t xml:space="preserve">Amphibious Expeditionary </w:t>
      </w:r>
      <w:r w:rsidRPr="32CD70DB" w:rsidR="00204BC8">
        <w:rPr>
          <w:sz w:val="22"/>
          <w:szCs w:val="22"/>
        </w:rPr>
        <w:t>Brigade conducts JFE of the Southern Belesian Islands with support from surface level ships.</w:t>
      </w:r>
      <w:r w:rsidRPr="32CD70DB" w:rsidR="006913CF">
        <w:rPr>
          <w:sz w:val="22"/>
          <w:szCs w:val="22"/>
        </w:rPr>
        <w:t xml:space="preserve"> </w:t>
      </w:r>
      <w:r w:rsidRPr="32CD70DB" w:rsidR="00B677C4">
        <w:rPr>
          <w:sz w:val="22"/>
          <w:szCs w:val="22"/>
        </w:rPr>
        <w:t>842</w:t>
      </w:r>
      <w:r w:rsidRPr="32CD70DB" w:rsidR="00B677C4">
        <w:rPr>
          <w:sz w:val="22"/>
          <w:szCs w:val="22"/>
          <w:vertAlign w:val="superscript"/>
        </w:rPr>
        <w:t>nd</w:t>
      </w:r>
      <w:r w:rsidRPr="32CD70DB" w:rsidR="00B677C4">
        <w:rPr>
          <w:sz w:val="22"/>
          <w:szCs w:val="22"/>
        </w:rPr>
        <w:t xml:space="preserve"> </w:t>
      </w:r>
      <w:r w:rsidRPr="32CD70DB" w:rsidR="00B677C4">
        <w:rPr>
          <w:sz w:val="22"/>
          <w:szCs w:val="22"/>
        </w:rPr>
        <w:t>Amphibious</w:t>
      </w:r>
      <w:r w:rsidRPr="32CD70DB" w:rsidR="00455F24">
        <w:rPr>
          <w:sz w:val="22"/>
          <w:szCs w:val="22"/>
        </w:rPr>
        <w:t xml:space="preserve"> Expeditionary Brigade </w:t>
      </w:r>
      <w:r w:rsidRPr="32CD70DB" w:rsidR="006913CF">
        <w:rPr>
          <w:sz w:val="22"/>
          <w:szCs w:val="22"/>
        </w:rPr>
        <w:t>begins to establish and expand their beachhead to create the lodgment area.</w:t>
      </w:r>
      <w:r w:rsidRPr="32CD70DB" w:rsidR="005802E3">
        <w:rPr>
          <w:sz w:val="22"/>
          <w:szCs w:val="22"/>
        </w:rPr>
        <w:t xml:space="preserve"> The Olvanan Southern Fleet comprised of minelayers and missile boats seek to control the SLOCs between Olvana, Gabal, and Belesia.</w:t>
      </w:r>
    </w:p>
    <w:p w:rsidR="008C2D4E" w:rsidP="00DA67E5" w:rsidRDefault="008C2D4E" w14:paraId="7C71A4EE" w14:textId="62419F9A">
      <w:pPr>
        <w:widowControl w:val="0"/>
        <w:rPr>
          <w:sz w:val="22"/>
          <w:szCs w:val="22"/>
        </w:rPr>
      </w:pPr>
    </w:p>
    <w:p w:rsidRPr="00A14E50" w:rsidR="008C2D4E" w:rsidP="37813A1C" w:rsidRDefault="00346A10" w14:paraId="2ED13FA4" w14:textId="4D8735F1">
      <w:pPr>
        <w:widowControl w:val="0"/>
        <w:rPr>
          <w:b/>
          <w:bCs/>
          <w:sz w:val="22"/>
          <w:szCs w:val="22"/>
        </w:rPr>
      </w:pPr>
      <w:r w:rsidRPr="37813A1C">
        <w:rPr>
          <w:b/>
          <w:bCs/>
          <w:sz w:val="22"/>
          <w:szCs w:val="22"/>
        </w:rPr>
        <w:t xml:space="preserve">13 September 2022: </w:t>
      </w:r>
      <w:r w:rsidRPr="005F1354" w:rsidR="005F1354">
        <w:rPr>
          <w:sz w:val="22"/>
          <w:szCs w:val="22"/>
        </w:rPr>
        <w:t>Seaport of Debarkation</w:t>
      </w:r>
      <w:r w:rsidR="005F1354">
        <w:rPr>
          <w:sz w:val="22"/>
          <w:szCs w:val="22"/>
        </w:rPr>
        <w:t xml:space="preserve"> (SPOD)</w:t>
      </w:r>
      <w:r w:rsidR="005F1354">
        <w:rPr>
          <w:b/>
          <w:bCs/>
          <w:sz w:val="22"/>
          <w:szCs w:val="22"/>
        </w:rPr>
        <w:t xml:space="preserve"> </w:t>
      </w:r>
      <w:r w:rsidR="005F1354">
        <w:rPr>
          <w:sz w:val="22"/>
          <w:szCs w:val="22"/>
        </w:rPr>
        <w:t>e</w:t>
      </w:r>
      <w:r w:rsidRPr="00A14E50" w:rsidR="00A14E50">
        <w:rPr>
          <w:sz w:val="22"/>
          <w:szCs w:val="22"/>
        </w:rPr>
        <w:t>stablished on Sibuyan</w:t>
      </w:r>
      <w:r w:rsidR="00A14E50">
        <w:rPr>
          <w:b/>
          <w:bCs/>
          <w:sz w:val="22"/>
          <w:szCs w:val="22"/>
        </w:rPr>
        <w:t xml:space="preserve"> </w:t>
      </w:r>
      <w:r w:rsidRPr="005F1354" w:rsidR="005F1354">
        <w:rPr>
          <w:sz w:val="22"/>
          <w:szCs w:val="22"/>
        </w:rPr>
        <w:t xml:space="preserve">at the Port of </w:t>
      </w:r>
      <w:proofErr w:type="spellStart"/>
      <w:r w:rsidR="005F1354">
        <w:rPr>
          <w:sz w:val="22"/>
          <w:szCs w:val="22"/>
        </w:rPr>
        <w:t>Guiting</w:t>
      </w:r>
      <w:proofErr w:type="spellEnd"/>
    </w:p>
    <w:p w:rsidRPr="00AA5154" w:rsidR="00C93008" w:rsidP="00C93008" w:rsidRDefault="00C93008" w14:paraId="0236578F" w14:textId="77777777">
      <w:pPr>
        <w:jc w:val="both"/>
        <w:rPr>
          <w:b/>
          <w:bCs/>
          <w:iCs/>
          <w:sz w:val="22"/>
          <w:szCs w:val="22"/>
          <w:shd w:val="clear" w:color="auto" w:fill="FFFFFF"/>
        </w:rPr>
      </w:pPr>
    </w:p>
    <w:p w:rsidRPr="00AA5154" w:rsidR="00461F6C" w:rsidP="37813A1C" w:rsidRDefault="00CA6F56" w14:paraId="79C9CD48" w14:textId="75B556C4">
      <w:pPr>
        <w:jc w:val="both"/>
        <w:rPr>
          <w:b/>
          <w:bCs/>
          <w:i/>
          <w:iCs/>
          <w:sz w:val="22"/>
          <w:szCs w:val="22"/>
          <w:shd w:val="clear" w:color="auto" w:fill="FFFFFF"/>
        </w:rPr>
      </w:pPr>
      <w:r w:rsidRPr="00AA5154">
        <w:rPr>
          <w:b/>
          <w:bCs/>
          <w:sz w:val="22"/>
          <w:szCs w:val="22"/>
          <w:shd w:val="clear" w:color="auto" w:fill="FFFFFF"/>
        </w:rPr>
        <w:t>14 September</w:t>
      </w:r>
      <w:r w:rsidRPr="00AA5154" w:rsidR="0008140A">
        <w:rPr>
          <w:b/>
          <w:bCs/>
          <w:sz w:val="22"/>
          <w:szCs w:val="22"/>
          <w:shd w:val="clear" w:color="auto" w:fill="FFFFFF"/>
        </w:rPr>
        <w:t xml:space="preserve"> </w:t>
      </w:r>
      <w:r w:rsidRPr="00AA5154" w:rsidR="00461F6C">
        <w:rPr>
          <w:b/>
          <w:bCs/>
          <w:sz w:val="22"/>
          <w:szCs w:val="22"/>
          <w:shd w:val="clear" w:color="auto" w:fill="FFFFFF"/>
        </w:rPr>
        <w:t xml:space="preserve">2022: </w:t>
      </w:r>
      <w:r w:rsidRPr="00AA5154" w:rsidR="00461F6C">
        <w:rPr>
          <w:sz w:val="22"/>
          <w:szCs w:val="22"/>
          <w:shd w:val="clear" w:color="auto" w:fill="FFFFFF"/>
        </w:rPr>
        <w:t xml:space="preserve">Olvana </w:t>
      </w:r>
      <w:r w:rsidRPr="00AA5154" w:rsidR="00B26F11">
        <w:rPr>
          <w:sz w:val="22"/>
          <w:szCs w:val="22"/>
          <w:shd w:val="clear" w:color="auto" w:fill="FFFFFF"/>
        </w:rPr>
        <w:t xml:space="preserve">Marine Expeditionary Brigade </w:t>
      </w:r>
      <w:r w:rsidRPr="00AA5154" w:rsidR="00C93008">
        <w:rPr>
          <w:sz w:val="22"/>
          <w:szCs w:val="22"/>
          <w:shd w:val="clear" w:color="auto" w:fill="FFFFFF"/>
        </w:rPr>
        <w:t>begins movement of</w:t>
      </w:r>
      <w:r w:rsidRPr="00AA5154" w:rsidR="00461F6C">
        <w:rPr>
          <w:sz w:val="22"/>
          <w:szCs w:val="22"/>
          <w:shd w:val="clear" w:color="auto" w:fill="FFFFFF"/>
        </w:rPr>
        <w:t xml:space="preserve"> military units to </w:t>
      </w:r>
      <w:r w:rsidRPr="00AA5154" w:rsidR="0075482B">
        <w:rPr>
          <w:sz w:val="22"/>
          <w:szCs w:val="22"/>
          <w:shd w:val="clear" w:color="auto" w:fill="FFFFFF"/>
        </w:rPr>
        <w:t>Tablas</w:t>
      </w:r>
      <w:r w:rsidRPr="00AA5154" w:rsidR="00EF3C12">
        <w:rPr>
          <w:sz w:val="22"/>
          <w:szCs w:val="22"/>
          <w:shd w:val="clear" w:color="auto" w:fill="FFFFFF"/>
        </w:rPr>
        <w:t xml:space="preserve"> and </w:t>
      </w:r>
      <w:r w:rsidRPr="00AA5154" w:rsidR="0075482B">
        <w:t>Sibuyan</w:t>
      </w:r>
      <w:r w:rsidRPr="00AA5154" w:rsidR="00461F6C">
        <w:rPr>
          <w:sz w:val="22"/>
          <w:szCs w:val="22"/>
          <w:shd w:val="clear" w:color="auto" w:fill="FFFFFF"/>
        </w:rPr>
        <w:t xml:space="preserve"> Island. Olvana quickly consolidates </w:t>
      </w:r>
      <w:r w:rsidRPr="00AA5154" w:rsidR="00A84621">
        <w:rPr>
          <w:sz w:val="22"/>
          <w:szCs w:val="22"/>
          <w:shd w:val="clear" w:color="auto" w:fill="FFFFFF"/>
        </w:rPr>
        <w:t xml:space="preserve">forces comprised of IADS, SRBM, CEMA, </w:t>
      </w:r>
      <w:r w:rsidRPr="00AA5154" w:rsidR="00461F6C">
        <w:rPr>
          <w:sz w:val="22"/>
          <w:szCs w:val="22"/>
          <w:shd w:val="clear" w:color="auto" w:fill="FFFFFF"/>
        </w:rPr>
        <w:t xml:space="preserve">naval engineers, logistics, a squadron of transport helicopters, and a battalion of infantry for “security” base </w:t>
      </w:r>
      <w:proofErr w:type="gramStart"/>
      <w:r w:rsidRPr="00AA5154" w:rsidR="00461F6C">
        <w:rPr>
          <w:sz w:val="22"/>
          <w:szCs w:val="22"/>
          <w:shd w:val="clear" w:color="auto" w:fill="FFFFFF"/>
        </w:rPr>
        <w:t>themselves</w:t>
      </w:r>
      <w:proofErr w:type="gramEnd"/>
      <w:r w:rsidRPr="00AA5154" w:rsidR="00461F6C">
        <w:rPr>
          <w:sz w:val="22"/>
          <w:szCs w:val="22"/>
          <w:shd w:val="clear" w:color="auto" w:fill="FFFFFF"/>
        </w:rPr>
        <w:t xml:space="preserve"> on the islands. Belesia cries foul and Gabal, South Torbia, Australia, Japan, and the US are concerned with the military basing which they call “provocative” and threatens to endanger freedom of naval operations in the region.  </w:t>
      </w:r>
      <w:r w:rsidRPr="37813A1C" w:rsidR="00EF3C12">
        <w:rPr>
          <w:sz w:val="22"/>
          <w:szCs w:val="22"/>
          <w:shd w:val="clear" w:color="auto" w:fill="FFFFFF"/>
        </w:rPr>
        <w:t xml:space="preserve">Olvana is portraying their actions as legal as they have a binding contract with </w:t>
      </w:r>
      <w:r w:rsidRPr="37813A1C" w:rsidR="00A14E50">
        <w:rPr>
          <w:sz w:val="22"/>
          <w:szCs w:val="22"/>
          <w:shd w:val="clear" w:color="auto" w:fill="FFFFFF"/>
        </w:rPr>
        <w:t>Belesia and</w:t>
      </w:r>
      <w:r w:rsidRPr="37813A1C" w:rsidR="00806EA1">
        <w:rPr>
          <w:sz w:val="22"/>
          <w:szCs w:val="22"/>
          <w:shd w:val="clear" w:color="auto" w:fill="FFFFFF"/>
        </w:rPr>
        <w:t xml:space="preserve"> seeking financial compensation by seizure of Belesian territories and infrastructure bui</w:t>
      </w:r>
      <w:r w:rsidRPr="37813A1C" w:rsidR="00BF0AE5">
        <w:rPr>
          <w:sz w:val="22"/>
          <w:szCs w:val="22"/>
          <w:shd w:val="clear" w:color="auto" w:fill="FFFFFF"/>
        </w:rPr>
        <w:t>lt with Olvanan funds</w:t>
      </w:r>
      <w:r w:rsidRPr="37813A1C" w:rsidR="00EF3C12">
        <w:rPr>
          <w:sz w:val="22"/>
          <w:szCs w:val="22"/>
          <w:shd w:val="clear" w:color="auto" w:fill="FFFFFF"/>
        </w:rPr>
        <w:t xml:space="preserve">. The Olvanan government is seeking to protect what is legally theirs and building up capacity to protect equipment and citizens that work on </w:t>
      </w:r>
      <w:r w:rsidRPr="37813A1C" w:rsidR="00D20091">
        <w:rPr>
          <w:sz w:val="22"/>
          <w:szCs w:val="22"/>
          <w:shd w:val="clear" w:color="auto" w:fill="FFFFFF"/>
        </w:rPr>
        <w:t>Panay</w:t>
      </w:r>
      <w:r w:rsidRPr="37813A1C" w:rsidR="00EF3C12">
        <w:rPr>
          <w:sz w:val="22"/>
          <w:szCs w:val="22"/>
          <w:shd w:val="clear" w:color="auto" w:fill="FFFFFF"/>
        </w:rPr>
        <w:t>.</w:t>
      </w:r>
      <w:r w:rsidRPr="37813A1C" w:rsidR="00EF3C12">
        <w:rPr>
          <w:b/>
          <w:bCs/>
          <w:i/>
          <w:iCs/>
          <w:sz w:val="22"/>
          <w:szCs w:val="22"/>
          <w:shd w:val="clear" w:color="auto" w:fill="FFFFFF"/>
        </w:rPr>
        <w:t xml:space="preserve"> </w:t>
      </w:r>
      <w:r w:rsidRPr="37813A1C" w:rsidR="00461F6C">
        <w:rPr>
          <w:b/>
          <w:bCs/>
          <w:i/>
          <w:iCs/>
          <w:sz w:val="22"/>
          <w:szCs w:val="22"/>
          <w:shd w:val="clear" w:color="auto" w:fill="FFFFFF"/>
        </w:rPr>
        <w:t xml:space="preserve">(Analyst Comment: </w:t>
      </w:r>
      <w:r w:rsidRPr="37813A1C" w:rsidR="00EF3C12">
        <w:rPr>
          <w:b/>
          <w:bCs/>
          <w:i/>
          <w:iCs/>
          <w:sz w:val="22"/>
          <w:szCs w:val="22"/>
          <w:shd w:val="clear" w:color="auto" w:fill="FFFFFF"/>
        </w:rPr>
        <w:t xml:space="preserve">Olvanan strategic goals are to enable maritime freedom of movement (FOM) into the second island chain by controlling the </w:t>
      </w:r>
      <w:proofErr w:type="gramStart"/>
      <w:r w:rsidRPr="37813A1C" w:rsidR="00EF3C12">
        <w:rPr>
          <w:b/>
          <w:bCs/>
          <w:i/>
          <w:iCs/>
          <w:sz w:val="22"/>
          <w:szCs w:val="22"/>
          <w:shd w:val="clear" w:color="auto" w:fill="FFFFFF"/>
        </w:rPr>
        <w:t>sea lanes</w:t>
      </w:r>
      <w:proofErr w:type="gramEnd"/>
      <w:r w:rsidRPr="37813A1C" w:rsidR="00EF3C12">
        <w:rPr>
          <w:b/>
          <w:bCs/>
          <w:i/>
          <w:iCs/>
          <w:sz w:val="22"/>
          <w:szCs w:val="22"/>
          <w:shd w:val="clear" w:color="auto" w:fill="FFFFFF"/>
        </w:rPr>
        <w:t xml:space="preserve"> through and around Belesia.</w:t>
      </w:r>
      <w:r w:rsidRPr="37813A1C" w:rsidR="00A84621">
        <w:rPr>
          <w:b/>
          <w:bCs/>
          <w:i/>
          <w:iCs/>
          <w:sz w:val="22"/>
          <w:szCs w:val="22"/>
          <w:shd w:val="clear" w:color="auto" w:fill="FFFFFF"/>
        </w:rPr>
        <w:t xml:space="preserve"> Initial Olvanan forces </w:t>
      </w:r>
      <w:proofErr w:type="gramStart"/>
      <w:r w:rsidRPr="37813A1C" w:rsidR="00A84621">
        <w:rPr>
          <w:b/>
          <w:bCs/>
          <w:i/>
          <w:iCs/>
          <w:sz w:val="22"/>
          <w:szCs w:val="22"/>
          <w:shd w:val="clear" w:color="auto" w:fill="FFFFFF"/>
        </w:rPr>
        <w:t>are assessed to be from the 16</w:t>
      </w:r>
      <w:r w:rsidRPr="37813A1C" w:rsidR="00A84621">
        <w:rPr>
          <w:b/>
          <w:bCs/>
          <w:i/>
          <w:iCs/>
          <w:sz w:val="22"/>
          <w:szCs w:val="22"/>
          <w:shd w:val="clear" w:color="auto" w:fill="FFFFFF"/>
          <w:vertAlign w:val="superscript"/>
        </w:rPr>
        <w:t>th</w:t>
      </w:r>
      <w:r w:rsidRPr="37813A1C" w:rsidR="00A84621">
        <w:rPr>
          <w:b/>
          <w:bCs/>
          <w:i/>
          <w:iCs/>
          <w:sz w:val="22"/>
          <w:szCs w:val="22"/>
          <w:shd w:val="clear" w:color="auto" w:fill="FFFFFF"/>
        </w:rPr>
        <w:t xml:space="preserve"> Army subordinate to the Southern Military Theater and headquartered in Hanoi</w:t>
      </w:r>
      <w:proofErr w:type="gramEnd"/>
      <w:r w:rsidRPr="37813A1C" w:rsidR="00EF3C12">
        <w:rPr>
          <w:b/>
          <w:bCs/>
          <w:i/>
          <w:iCs/>
          <w:sz w:val="22"/>
          <w:szCs w:val="22"/>
          <w:shd w:val="clear" w:color="auto" w:fill="FFFFFF"/>
        </w:rPr>
        <w:t>)</w:t>
      </w:r>
    </w:p>
    <w:p w:rsidR="00806EA1" w:rsidP="00461F6C" w:rsidRDefault="00806EA1" w14:paraId="4DD5362C" w14:textId="77777777">
      <w:pPr>
        <w:jc w:val="both"/>
        <w:rPr>
          <w:b/>
          <w:bCs/>
          <w:i/>
          <w:iCs/>
          <w:sz w:val="22"/>
          <w:szCs w:val="22"/>
          <w:shd w:val="clear" w:color="auto" w:fill="FFFFFF"/>
        </w:rPr>
      </w:pPr>
    </w:p>
    <w:p w:rsidRPr="00BA3261" w:rsidR="00BA3261" w:rsidP="37813A1C" w:rsidRDefault="00BA3261" w14:paraId="078C1FDD" w14:textId="7833928D">
      <w:pPr>
        <w:jc w:val="both"/>
        <w:rPr>
          <w:b/>
          <w:bCs/>
          <w:sz w:val="22"/>
          <w:szCs w:val="22"/>
          <w:shd w:val="clear" w:color="auto" w:fill="FFFFFF"/>
        </w:rPr>
      </w:pPr>
      <w:r w:rsidRPr="37813A1C">
        <w:rPr>
          <w:b/>
          <w:bCs/>
          <w:sz w:val="22"/>
          <w:szCs w:val="22"/>
          <w:shd w:val="clear" w:color="auto" w:fill="FFFFFF"/>
        </w:rPr>
        <w:lastRenderedPageBreak/>
        <w:t xml:space="preserve">17 </w:t>
      </w:r>
      <w:r w:rsidRPr="37813A1C" w:rsidR="00A14E50">
        <w:rPr>
          <w:b/>
          <w:bCs/>
          <w:sz w:val="22"/>
          <w:szCs w:val="22"/>
          <w:shd w:val="clear" w:color="auto" w:fill="FFFFFF"/>
        </w:rPr>
        <w:t>September</w:t>
      </w:r>
      <w:r w:rsidRPr="37813A1C">
        <w:rPr>
          <w:b/>
          <w:bCs/>
          <w:sz w:val="22"/>
          <w:szCs w:val="22"/>
          <w:shd w:val="clear" w:color="auto" w:fill="FFFFFF"/>
        </w:rPr>
        <w:t xml:space="preserve"> 22: </w:t>
      </w:r>
      <w:r w:rsidRPr="37813A1C">
        <w:rPr>
          <w:sz w:val="22"/>
          <w:szCs w:val="22"/>
          <w:shd w:val="clear" w:color="auto" w:fill="FFFFFF"/>
        </w:rPr>
        <w:t xml:space="preserve">3D MLR </w:t>
      </w:r>
      <w:r w:rsidRPr="37813A1C" w:rsidR="003A4B07">
        <w:rPr>
          <w:sz w:val="22"/>
          <w:szCs w:val="22"/>
          <w:shd w:val="clear" w:color="auto" w:fill="FFFFFF"/>
        </w:rPr>
        <w:t xml:space="preserve">Begins </w:t>
      </w:r>
      <w:r w:rsidRPr="37813A1C" w:rsidR="006558BE">
        <w:rPr>
          <w:sz w:val="22"/>
          <w:szCs w:val="22"/>
          <w:shd w:val="clear" w:color="auto" w:fill="FFFFFF"/>
        </w:rPr>
        <w:t>Reemployment</w:t>
      </w:r>
      <w:r w:rsidRPr="37813A1C" w:rsidR="003A4B07">
        <w:rPr>
          <w:sz w:val="22"/>
          <w:szCs w:val="22"/>
          <w:shd w:val="clear" w:color="auto" w:fill="FFFFFF"/>
        </w:rPr>
        <w:t xml:space="preserve"> of</w:t>
      </w:r>
      <w:r w:rsidRPr="37813A1C">
        <w:rPr>
          <w:sz w:val="22"/>
          <w:szCs w:val="22"/>
          <w:shd w:val="clear" w:color="auto" w:fill="FFFFFF"/>
        </w:rPr>
        <w:t xml:space="preserve"> </w:t>
      </w:r>
      <w:r w:rsidRPr="37813A1C" w:rsidR="00295E91">
        <w:rPr>
          <w:sz w:val="22"/>
          <w:szCs w:val="22"/>
          <w:shd w:val="clear" w:color="auto" w:fill="FFFFFF"/>
        </w:rPr>
        <w:t>their EAB</w:t>
      </w:r>
      <w:r w:rsidR="00295E91">
        <w:rPr>
          <w:sz w:val="22"/>
          <w:szCs w:val="22"/>
          <w:shd w:val="clear" w:color="auto" w:fill="FFFFFF"/>
        </w:rPr>
        <w:t>s</w:t>
      </w:r>
      <w:r w:rsidRPr="37813A1C" w:rsidR="00295E91">
        <w:rPr>
          <w:sz w:val="22"/>
          <w:szCs w:val="22"/>
          <w:shd w:val="clear" w:color="auto" w:fill="FFFFFF"/>
        </w:rPr>
        <w:t xml:space="preserve"> to Barbers Point (Panay</w:t>
      </w:r>
      <w:r w:rsidRPr="37813A1C" w:rsidR="00295E91">
        <w:rPr>
          <w:b/>
          <w:bCs/>
          <w:sz w:val="22"/>
          <w:szCs w:val="22"/>
          <w:shd w:val="clear" w:color="auto" w:fill="FFFFFF"/>
        </w:rPr>
        <w:t xml:space="preserve">) </w:t>
      </w:r>
      <w:r w:rsidR="00B677C4">
        <w:rPr>
          <w:sz w:val="22"/>
          <w:szCs w:val="22"/>
          <w:shd w:val="clear" w:color="auto" w:fill="FFFFFF"/>
        </w:rPr>
        <w:t>after assisting in the destruction of many of the OPN Southern Fleet Destroyers and Frigates supporting the invasion of Pan</w:t>
      </w:r>
      <w:r w:rsidR="00524E31">
        <w:rPr>
          <w:sz w:val="22"/>
          <w:szCs w:val="22"/>
          <w:shd w:val="clear" w:color="auto" w:fill="FFFFFF"/>
        </w:rPr>
        <w:t>a</w:t>
      </w:r>
      <w:r w:rsidR="00B677C4">
        <w:rPr>
          <w:sz w:val="22"/>
          <w:szCs w:val="22"/>
          <w:shd w:val="clear" w:color="auto" w:fill="FFFFFF"/>
        </w:rPr>
        <w:t xml:space="preserve">y. </w:t>
      </w:r>
      <w:r w:rsidRPr="37813A1C" w:rsidR="00B677C4">
        <w:rPr>
          <w:sz w:val="22"/>
          <w:szCs w:val="22"/>
          <w:shd w:val="clear" w:color="auto" w:fill="FFFFFF"/>
        </w:rPr>
        <w:t>I CORPs orders 7ID to reinforce BLF on northern Belesia.</w:t>
      </w:r>
    </w:p>
    <w:p w:rsidRPr="00AA5154" w:rsidR="008C2D4E" w:rsidP="00461F6C" w:rsidRDefault="008C2D4E" w14:paraId="25AF07A6" w14:textId="77777777">
      <w:pPr>
        <w:jc w:val="both"/>
        <w:rPr>
          <w:b/>
          <w:bCs/>
          <w:i/>
          <w:iCs/>
          <w:sz w:val="22"/>
          <w:szCs w:val="22"/>
          <w:shd w:val="clear" w:color="auto" w:fill="FFFFFF"/>
        </w:rPr>
      </w:pPr>
    </w:p>
    <w:p w:rsidRPr="00B677C4" w:rsidR="00B677C4" w:rsidP="00806EA1" w:rsidRDefault="0015036E" w14:paraId="59D50FF6" w14:textId="6A5A8515">
      <w:pPr>
        <w:jc w:val="both"/>
        <w:rPr>
          <w:b/>
          <w:bCs/>
          <w:sz w:val="22"/>
          <w:szCs w:val="22"/>
          <w:shd w:val="clear" w:color="auto" w:fill="FFFFFF"/>
        </w:rPr>
      </w:pPr>
      <w:r w:rsidRPr="37813A1C">
        <w:rPr>
          <w:b/>
          <w:bCs/>
          <w:sz w:val="22"/>
          <w:szCs w:val="22"/>
          <w:shd w:val="clear" w:color="auto" w:fill="FFFFFF"/>
        </w:rPr>
        <w:t>18-23 September</w:t>
      </w:r>
      <w:r w:rsidRPr="37813A1C" w:rsidR="00806EA1">
        <w:rPr>
          <w:b/>
          <w:bCs/>
          <w:sz w:val="22"/>
          <w:szCs w:val="22"/>
          <w:shd w:val="clear" w:color="auto" w:fill="FFFFFF"/>
        </w:rPr>
        <w:t xml:space="preserve"> 2022: </w:t>
      </w:r>
      <w:r w:rsidRPr="37813A1C" w:rsidR="00BF0AE5">
        <w:rPr>
          <w:sz w:val="22"/>
          <w:szCs w:val="22"/>
          <w:shd w:val="clear" w:color="auto" w:fill="FFFFFF"/>
        </w:rPr>
        <w:t>Olvanan MEB</w:t>
      </w:r>
      <w:r w:rsidRPr="37813A1C" w:rsidR="00BF0AE5">
        <w:rPr>
          <w:b/>
          <w:bCs/>
          <w:sz w:val="22"/>
          <w:szCs w:val="22"/>
          <w:shd w:val="clear" w:color="auto" w:fill="FFFFFF"/>
        </w:rPr>
        <w:t xml:space="preserve"> </w:t>
      </w:r>
      <w:r w:rsidRPr="37813A1C" w:rsidR="00BF0AE5">
        <w:rPr>
          <w:sz w:val="22"/>
          <w:szCs w:val="22"/>
          <w:shd w:val="clear" w:color="auto" w:fill="FFFFFF"/>
        </w:rPr>
        <w:t>lands</w:t>
      </w:r>
      <w:r w:rsidRPr="37813A1C" w:rsidR="00806EA1">
        <w:rPr>
          <w:sz w:val="22"/>
          <w:szCs w:val="22"/>
          <w:shd w:val="clear" w:color="auto" w:fill="FFFFFF"/>
        </w:rPr>
        <w:t xml:space="preserve"> forces on Panay, Bohol, </w:t>
      </w:r>
      <w:r w:rsidRPr="37813A1C" w:rsidR="00AA5154">
        <w:rPr>
          <w:sz w:val="22"/>
          <w:szCs w:val="22"/>
          <w:shd w:val="clear" w:color="auto" w:fill="FFFFFF"/>
        </w:rPr>
        <w:t>and Mindanao</w:t>
      </w:r>
      <w:r w:rsidR="00B677C4">
        <w:rPr>
          <w:sz w:val="22"/>
          <w:szCs w:val="22"/>
          <w:shd w:val="clear" w:color="auto" w:fill="FFFFFF"/>
        </w:rPr>
        <w:t xml:space="preserve"> largely d</w:t>
      </w:r>
      <w:r w:rsidR="00B677C4">
        <w:rPr>
          <w:bCs/>
          <w:sz w:val="22"/>
          <w:szCs w:val="22"/>
          <w:shd w:val="clear" w:color="auto" w:fill="FFFFFF"/>
        </w:rPr>
        <w:t>ue to Olvana employing commercial and merchant vessels</w:t>
      </w:r>
      <w:r w:rsidR="00B677C4">
        <w:rPr>
          <w:bCs/>
          <w:sz w:val="22"/>
          <w:szCs w:val="22"/>
          <w:shd w:val="clear" w:color="auto" w:fill="FFFFFF"/>
        </w:rPr>
        <w:t xml:space="preserve"> to assist the movement of landing vessels for the Olvanan Forces. </w:t>
      </w:r>
      <w:r w:rsidR="00B677C4">
        <w:rPr>
          <w:bCs/>
          <w:sz w:val="22"/>
          <w:szCs w:val="22"/>
          <w:shd w:val="clear" w:color="auto" w:fill="FFFFFF"/>
        </w:rPr>
        <w:t xml:space="preserve"> </w:t>
      </w:r>
      <w:proofErr w:type="gramStart"/>
      <w:r w:rsidR="00B677C4">
        <w:rPr>
          <w:sz w:val="22"/>
          <w:szCs w:val="22"/>
          <w:shd w:val="clear" w:color="auto" w:fill="FFFFFF"/>
        </w:rPr>
        <w:t>1</w:t>
      </w:r>
      <w:proofErr w:type="gramEnd"/>
      <w:r w:rsidR="00B677C4">
        <w:rPr>
          <w:sz w:val="22"/>
          <w:szCs w:val="22"/>
          <w:shd w:val="clear" w:color="auto" w:fill="FFFFFF"/>
        </w:rPr>
        <w:t xml:space="preserve"> MEB</w:t>
      </w:r>
      <w:r w:rsidRPr="37813A1C" w:rsidR="00B677C4">
        <w:rPr>
          <w:sz w:val="22"/>
          <w:szCs w:val="22"/>
          <w:shd w:val="clear" w:color="auto" w:fill="FFFFFF"/>
        </w:rPr>
        <w:t xml:space="preserve"> </w:t>
      </w:r>
      <w:r w:rsidR="00B677C4">
        <w:rPr>
          <w:sz w:val="22"/>
          <w:szCs w:val="22"/>
          <w:shd w:val="clear" w:color="auto" w:fill="FFFFFF"/>
        </w:rPr>
        <w:t>begin their invasion on the island Panay.</w:t>
      </w:r>
      <w:r w:rsidR="00B677C4">
        <w:rPr>
          <w:b/>
          <w:bCs/>
          <w:sz w:val="22"/>
          <w:szCs w:val="22"/>
          <w:shd w:val="clear" w:color="auto" w:fill="FFFFFF"/>
        </w:rPr>
        <w:t xml:space="preserve"> </w:t>
      </w:r>
      <w:r w:rsidRPr="007B620B" w:rsidR="00B677C4">
        <w:rPr>
          <w:sz w:val="22"/>
          <w:szCs w:val="22"/>
          <w:shd w:val="clear" w:color="auto" w:fill="FFFFFF"/>
        </w:rPr>
        <w:t xml:space="preserve">Olvanan forces </w:t>
      </w:r>
      <w:r w:rsidR="00B677C4">
        <w:rPr>
          <w:sz w:val="22"/>
          <w:szCs w:val="22"/>
          <w:shd w:val="clear" w:color="auto" w:fill="FFFFFF"/>
        </w:rPr>
        <w:t>seize</w:t>
      </w:r>
      <w:r w:rsidRPr="007B620B" w:rsidR="00B677C4">
        <w:rPr>
          <w:sz w:val="22"/>
          <w:szCs w:val="22"/>
          <w:shd w:val="clear" w:color="auto" w:fill="FFFFFF"/>
        </w:rPr>
        <w:t xml:space="preserve"> multiple SPOD’s on Panay at Dillingham, Bellows </w:t>
      </w:r>
      <w:r w:rsidRPr="007B620B" w:rsidR="00CF76C1">
        <w:rPr>
          <w:sz w:val="22"/>
          <w:szCs w:val="22"/>
          <w:shd w:val="clear" w:color="auto" w:fill="FFFFFF"/>
        </w:rPr>
        <w:t xml:space="preserve">and </w:t>
      </w:r>
      <w:r w:rsidR="00CF76C1">
        <w:rPr>
          <w:sz w:val="22"/>
          <w:szCs w:val="22"/>
          <w:shd w:val="clear" w:color="auto" w:fill="FFFFFF"/>
        </w:rPr>
        <w:t>Haleiwa</w:t>
      </w:r>
      <w:r w:rsidR="00B677C4">
        <w:rPr>
          <w:sz w:val="22"/>
          <w:szCs w:val="22"/>
          <w:shd w:val="clear" w:color="auto" w:fill="FFFFFF"/>
        </w:rPr>
        <w:t>.</w:t>
      </w:r>
    </w:p>
    <w:p w:rsidR="00B677C4" w:rsidP="00B677C4" w:rsidRDefault="00B677C4" w14:paraId="38F2FEDC" w14:textId="77777777">
      <w:pPr>
        <w:jc w:val="both"/>
        <w:rPr>
          <w:b/>
          <w:bCs/>
          <w:sz w:val="22"/>
          <w:szCs w:val="22"/>
        </w:rPr>
      </w:pPr>
    </w:p>
    <w:p w:rsidRPr="00CF76C1" w:rsidR="00936B0C" w:rsidP="37813A1C" w:rsidRDefault="00B677C4" w14:paraId="326874C0" w14:textId="2FA6D1F3">
      <w:pPr>
        <w:jc w:val="both"/>
      </w:pPr>
      <w:r w:rsidRPr="4E3B6173">
        <w:rPr>
          <w:b/>
          <w:bCs/>
          <w:sz w:val="22"/>
          <w:szCs w:val="22"/>
        </w:rPr>
        <w:t>20 September 2022:</w:t>
      </w:r>
      <w:r w:rsidRPr="4E3B6173">
        <w:rPr>
          <w:sz w:val="22"/>
          <w:szCs w:val="22"/>
        </w:rPr>
        <w:t xml:space="preserve"> SECDEF determines that a ground assault must be committed to liberate Belesia from Olvanan control.</w:t>
      </w:r>
    </w:p>
    <w:p w:rsidR="00EC748F" w:rsidP="00346A10" w:rsidRDefault="00EC748F" w14:paraId="6C53C695" w14:textId="77777777">
      <w:pPr>
        <w:jc w:val="both"/>
        <w:rPr>
          <w:b/>
          <w:bCs/>
          <w:i/>
          <w:iCs/>
          <w:sz w:val="22"/>
          <w:szCs w:val="22"/>
          <w:shd w:val="clear" w:color="auto" w:fill="FFFFFF"/>
        </w:rPr>
      </w:pPr>
    </w:p>
    <w:p w:rsidRPr="00A14E50" w:rsidR="00BB2B85" w:rsidP="37813A1C" w:rsidRDefault="00936B0C" w14:paraId="64F6445A" w14:textId="659C5119">
      <w:pPr>
        <w:jc w:val="both"/>
        <w:rPr>
          <w:b/>
          <w:bCs/>
          <w:sz w:val="22"/>
          <w:szCs w:val="22"/>
          <w:shd w:val="clear" w:color="auto" w:fill="FFFFFF"/>
        </w:rPr>
      </w:pPr>
      <w:r w:rsidRPr="37813A1C">
        <w:rPr>
          <w:b/>
          <w:bCs/>
          <w:sz w:val="22"/>
          <w:szCs w:val="22"/>
        </w:rPr>
        <w:t>21-22 September 2022</w:t>
      </w:r>
      <w:r w:rsidRPr="37813A1C" w:rsidR="00BB2B85">
        <w:rPr>
          <w:b/>
          <w:bCs/>
          <w:i/>
          <w:iCs/>
          <w:sz w:val="22"/>
          <w:szCs w:val="22"/>
          <w:shd w:val="clear" w:color="auto" w:fill="FFFFFF"/>
        </w:rPr>
        <w:t xml:space="preserve">: </w:t>
      </w:r>
      <w:r w:rsidR="007E4C62">
        <w:rPr>
          <w:b/>
          <w:bCs/>
          <w:i/>
          <w:iCs/>
          <w:sz w:val="22"/>
          <w:szCs w:val="22"/>
          <w:shd w:val="clear" w:color="auto" w:fill="FFFFFF"/>
        </w:rPr>
        <w:t xml:space="preserve"> </w:t>
      </w:r>
      <w:r w:rsidR="00CF76C1">
        <w:rPr>
          <w:bCs/>
          <w:iCs/>
          <w:sz w:val="22"/>
          <w:szCs w:val="22"/>
          <w:shd w:val="clear" w:color="auto" w:fill="FFFFFF"/>
        </w:rPr>
        <w:t>1</w:t>
      </w:r>
      <w:r w:rsidR="007E4C62">
        <w:rPr>
          <w:bCs/>
          <w:iCs/>
          <w:sz w:val="22"/>
          <w:szCs w:val="22"/>
          <w:shd w:val="clear" w:color="auto" w:fill="FFFFFF"/>
        </w:rPr>
        <w:t xml:space="preserve"> MEB seizes the port on </w:t>
      </w:r>
      <w:r w:rsidRPr="00A14E50" w:rsidR="00A14E50">
        <w:rPr>
          <w:sz w:val="22"/>
          <w:szCs w:val="22"/>
          <w:shd w:val="clear" w:color="auto" w:fill="FFFFFF"/>
        </w:rPr>
        <w:t>Hilo (Mindanao)</w:t>
      </w:r>
      <w:r w:rsidR="007E4C62">
        <w:rPr>
          <w:sz w:val="22"/>
          <w:szCs w:val="22"/>
          <w:shd w:val="clear" w:color="auto" w:fill="FFFFFF"/>
        </w:rPr>
        <w:t>.</w:t>
      </w:r>
    </w:p>
    <w:p w:rsidR="00CF76C1" w:rsidP="37813A1C" w:rsidRDefault="00CF76C1" w14:paraId="1B5EA786" w14:textId="6AA26B32">
      <w:pPr>
        <w:jc w:val="both"/>
        <w:rPr>
          <w:b/>
          <w:bCs/>
          <w:sz w:val="22"/>
          <w:szCs w:val="22"/>
        </w:rPr>
      </w:pPr>
    </w:p>
    <w:p w:rsidRPr="00A14E50" w:rsidR="00CF76C1" w:rsidP="00CF76C1" w:rsidRDefault="00CF76C1" w14:paraId="7AED1EB3" w14:textId="77777777">
      <w:pPr>
        <w:jc w:val="both"/>
        <w:rPr>
          <w:sz w:val="22"/>
          <w:szCs w:val="22"/>
          <w:shd w:val="clear" w:color="auto" w:fill="FFFFFF"/>
        </w:rPr>
      </w:pPr>
      <w:r w:rsidRPr="37813A1C">
        <w:rPr>
          <w:b/>
          <w:bCs/>
          <w:sz w:val="22"/>
          <w:szCs w:val="22"/>
        </w:rPr>
        <w:t>19-20 September 2022</w:t>
      </w:r>
      <w:r w:rsidRPr="4E3B6173">
        <w:rPr>
          <w:b/>
          <w:bCs/>
          <w:i/>
          <w:iCs/>
          <w:sz w:val="22"/>
          <w:szCs w:val="22"/>
          <w:shd w:val="clear" w:color="auto" w:fill="FFFFFF"/>
        </w:rPr>
        <w:t xml:space="preserve">: </w:t>
      </w:r>
      <w:r>
        <w:rPr>
          <w:bCs/>
          <w:iCs/>
          <w:sz w:val="22"/>
          <w:szCs w:val="22"/>
          <w:shd w:val="clear" w:color="auto" w:fill="FFFFFF"/>
        </w:rPr>
        <w:t xml:space="preserve">1 MEB </w:t>
      </w:r>
      <w:r>
        <w:rPr>
          <w:sz w:val="22"/>
          <w:szCs w:val="22"/>
          <w:shd w:val="clear" w:color="auto" w:fill="FFFFFF"/>
        </w:rPr>
        <w:t xml:space="preserve">secures a beachhead on </w:t>
      </w:r>
      <w:proofErr w:type="spellStart"/>
      <w:r>
        <w:rPr>
          <w:sz w:val="22"/>
          <w:szCs w:val="22"/>
          <w:shd w:val="clear" w:color="auto" w:fill="FFFFFF"/>
        </w:rPr>
        <w:t>Maalae</w:t>
      </w:r>
      <w:proofErr w:type="spellEnd"/>
      <w:r>
        <w:rPr>
          <w:sz w:val="22"/>
          <w:szCs w:val="22"/>
          <w:shd w:val="clear" w:color="auto" w:fill="FFFFFF"/>
        </w:rPr>
        <w:t>, Bohol.</w:t>
      </w:r>
    </w:p>
    <w:p w:rsidR="00CF76C1" w:rsidP="37813A1C" w:rsidRDefault="00CF76C1" w14:paraId="4B2238E2" w14:textId="77777777">
      <w:pPr>
        <w:jc w:val="both"/>
        <w:rPr>
          <w:b/>
          <w:bCs/>
          <w:sz w:val="22"/>
          <w:szCs w:val="22"/>
        </w:rPr>
      </w:pPr>
    </w:p>
    <w:p w:rsidR="00B677C4" w:rsidP="00B677C4" w:rsidRDefault="00936B0C" w14:paraId="3B4F6F4C" w14:textId="38E0204C">
      <w:pPr>
        <w:jc w:val="both"/>
        <w:rPr>
          <w:sz w:val="22"/>
          <w:szCs w:val="22"/>
          <w:shd w:val="clear" w:color="auto" w:fill="FFFFFF"/>
        </w:rPr>
      </w:pPr>
      <w:r w:rsidRPr="37813A1C">
        <w:rPr>
          <w:b/>
          <w:bCs/>
          <w:sz w:val="22"/>
          <w:szCs w:val="22"/>
        </w:rPr>
        <w:t>23 September 2022</w:t>
      </w:r>
      <w:r w:rsidRPr="37813A1C" w:rsidR="003C076D">
        <w:rPr>
          <w:b/>
          <w:bCs/>
          <w:sz w:val="22"/>
          <w:szCs w:val="22"/>
          <w:shd w:val="clear" w:color="auto" w:fill="FFFFFF"/>
        </w:rPr>
        <w:t xml:space="preserve">: </w:t>
      </w:r>
      <w:r w:rsidR="00A14E50">
        <w:rPr>
          <w:sz w:val="22"/>
          <w:szCs w:val="22"/>
          <w:shd w:val="clear" w:color="auto" w:fill="FFFFFF"/>
        </w:rPr>
        <w:t>P</w:t>
      </w:r>
      <w:r w:rsidRPr="37813A1C" w:rsidR="00A14E50">
        <w:rPr>
          <w:sz w:val="22"/>
          <w:szCs w:val="22"/>
          <w:shd w:val="clear" w:color="auto" w:fill="FFFFFF"/>
        </w:rPr>
        <w:t xml:space="preserve">ort of Kaneohe </w:t>
      </w:r>
      <w:r w:rsidR="00A14E50">
        <w:rPr>
          <w:sz w:val="22"/>
          <w:szCs w:val="22"/>
          <w:shd w:val="clear" w:color="auto" w:fill="FFFFFF"/>
        </w:rPr>
        <w:t xml:space="preserve">Bay severely damaged and rendered </w:t>
      </w:r>
      <w:r w:rsidR="00CF76C1">
        <w:rPr>
          <w:sz w:val="22"/>
          <w:szCs w:val="22"/>
          <w:shd w:val="clear" w:color="auto" w:fill="FFFFFF"/>
        </w:rPr>
        <w:t>non-mission</w:t>
      </w:r>
      <w:r w:rsidR="00A14E50">
        <w:rPr>
          <w:sz w:val="22"/>
          <w:szCs w:val="22"/>
          <w:shd w:val="clear" w:color="auto" w:fill="FFFFFF"/>
        </w:rPr>
        <w:t xml:space="preserve"> capable </w:t>
      </w:r>
      <w:r w:rsidRPr="37813A1C" w:rsidR="00A14E50">
        <w:rPr>
          <w:sz w:val="22"/>
          <w:szCs w:val="22"/>
          <w:shd w:val="clear" w:color="auto" w:fill="FFFFFF"/>
        </w:rPr>
        <w:t>due to naval engagements on Panay</w:t>
      </w:r>
      <w:r w:rsidR="00B677C4">
        <w:rPr>
          <w:sz w:val="22"/>
          <w:szCs w:val="22"/>
          <w:shd w:val="clear" w:color="auto" w:fill="FFFFFF"/>
        </w:rPr>
        <w:t>.</w:t>
      </w:r>
    </w:p>
    <w:p w:rsidR="00CF76C1" w:rsidP="00B677C4" w:rsidRDefault="00CF76C1" w14:paraId="0943D2E3" w14:textId="09FE08B0">
      <w:pPr>
        <w:jc w:val="both"/>
        <w:rPr>
          <w:sz w:val="22"/>
          <w:szCs w:val="22"/>
          <w:shd w:val="clear" w:color="auto" w:fill="FFFFFF"/>
        </w:rPr>
      </w:pPr>
    </w:p>
    <w:p w:rsidRPr="00CF76C1" w:rsidR="00CF76C1" w:rsidP="00B677C4" w:rsidRDefault="00CF76C1" w14:paraId="71A00095" w14:textId="6BEBCF57">
      <w:pPr>
        <w:jc w:val="both"/>
        <w:rPr>
          <w:sz w:val="22"/>
          <w:szCs w:val="22"/>
          <w:shd w:val="clear" w:color="auto" w:fill="FFFFFF"/>
        </w:rPr>
      </w:pPr>
      <w:r w:rsidRPr="00CF76C1">
        <w:rPr>
          <w:b/>
          <w:sz w:val="22"/>
          <w:szCs w:val="22"/>
          <w:shd w:val="clear" w:color="auto" w:fill="FFFFFF"/>
        </w:rPr>
        <w:t xml:space="preserve">24 September 2022: </w:t>
      </w:r>
      <w:r>
        <w:rPr>
          <w:sz w:val="22"/>
          <w:szCs w:val="22"/>
          <w:shd w:val="clear" w:color="auto" w:fill="FFFFFF"/>
        </w:rPr>
        <w:t>Additional Southern Fleet movement from Shanghai to Belesia continues.</w:t>
      </w:r>
    </w:p>
    <w:p w:rsidR="00346A10" w:rsidP="00806EA1" w:rsidRDefault="00346A10" w14:paraId="10773885" w14:textId="7303003D">
      <w:pPr>
        <w:jc w:val="both"/>
        <w:rPr>
          <w:bCs/>
          <w:iCs/>
          <w:sz w:val="22"/>
          <w:szCs w:val="22"/>
          <w:shd w:val="clear" w:color="auto" w:fill="FFFFFF"/>
        </w:rPr>
      </w:pPr>
    </w:p>
    <w:p w:rsidRPr="006B7280" w:rsidR="006B7280" w:rsidP="37813A1C" w:rsidRDefault="00936B0C" w14:paraId="48C00076" w14:textId="7C3A586B">
      <w:pPr>
        <w:jc w:val="both"/>
        <w:rPr>
          <w:b/>
          <w:bCs/>
          <w:sz w:val="22"/>
          <w:szCs w:val="22"/>
          <w:shd w:val="clear" w:color="auto" w:fill="FFFFFF"/>
        </w:rPr>
      </w:pPr>
      <w:r w:rsidRPr="37813A1C">
        <w:rPr>
          <w:b/>
          <w:bCs/>
          <w:sz w:val="22"/>
          <w:szCs w:val="22"/>
        </w:rPr>
        <w:t>24 September 2022</w:t>
      </w:r>
      <w:r w:rsidRPr="37813A1C" w:rsidR="006B7280">
        <w:rPr>
          <w:b/>
          <w:bCs/>
          <w:sz w:val="22"/>
          <w:szCs w:val="22"/>
          <w:shd w:val="clear" w:color="auto" w:fill="FFFFFF"/>
        </w:rPr>
        <w:t xml:space="preserve">: </w:t>
      </w:r>
      <w:r w:rsidRPr="37813A1C" w:rsidR="00E95CEB">
        <w:rPr>
          <w:sz w:val="22"/>
          <w:szCs w:val="22"/>
          <w:shd w:val="clear" w:color="auto" w:fill="FFFFFF"/>
        </w:rPr>
        <w:t>Belesian</w:t>
      </w:r>
      <w:r w:rsidR="00E95CEB">
        <w:rPr>
          <w:sz w:val="22"/>
          <w:szCs w:val="22"/>
          <w:shd w:val="clear" w:color="auto" w:fill="FFFFFF"/>
        </w:rPr>
        <w:t xml:space="preserve"> </w:t>
      </w:r>
      <w:r w:rsidR="00866ADC">
        <w:rPr>
          <w:sz w:val="22"/>
          <w:szCs w:val="22"/>
          <w:shd w:val="clear" w:color="auto" w:fill="FFFFFF"/>
        </w:rPr>
        <w:t xml:space="preserve">forces encounter 1 MEB </w:t>
      </w:r>
      <w:r w:rsidRPr="37813A1C" w:rsidR="00E95CEB">
        <w:rPr>
          <w:sz w:val="22"/>
          <w:szCs w:val="22"/>
          <w:shd w:val="clear" w:color="auto" w:fill="FFFFFF"/>
        </w:rPr>
        <w:t xml:space="preserve">forces employing chlorine munitions during engagements. </w:t>
      </w:r>
      <w:r w:rsidRPr="00502485" w:rsidR="00502485">
        <w:rPr>
          <w:b/>
          <w:bCs/>
          <w:i/>
          <w:iCs/>
          <w:sz w:val="22"/>
          <w:szCs w:val="22"/>
          <w:shd w:val="clear" w:color="auto" w:fill="FFFFFF"/>
        </w:rPr>
        <w:t xml:space="preserve">(Analyst Comment: The </w:t>
      </w:r>
      <w:proofErr w:type="spellStart"/>
      <w:r w:rsidRPr="00502485" w:rsidR="00502485">
        <w:rPr>
          <w:b/>
          <w:bCs/>
          <w:i/>
          <w:iCs/>
          <w:sz w:val="22"/>
          <w:szCs w:val="22"/>
          <w:shd w:val="clear" w:color="auto" w:fill="FFFFFF"/>
        </w:rPr>
        <w:t>Tantoco</w:t>
      </w:r>
      <w:proofErr w:type="spellEnd"/>
      <w:r w:rsidRPr="00502485" w:rsidR="00502485">
        <w:rPr>
          <w:b/>
          <w:bCs/>
          <w:i/>
          <w:iCs/>
          <w:sz w:val="22"/>
          <w:szCs w:val="22"/>
          <w:shd w:val="clear" w:color="auto" w:fill="FFFFFF"/>
        </w:rPr>
        <w:t xml:space="preserve"> Cartel in Belesia has a history of illegally acquiring chlorine and other chemicals to help finance other criminal operations. Past </w:t>
      </w:r>
      <w:proofErr w:type="gramStart"/>
      <w:r w:rsidRPr="00502485" w:rsidR="00502485">
        <w:rPr>
          <w:b/>
          <w:bCs/>
          <w:i/>
          <w:iCs/>
          <w:sz w:val="22"/>
          <w:szCs w:val="22"/>
          <w:shd w:val="clear" w:color="auto" w:fill="FFFFFF"/>
        </w:rPr>
        <w:t>Belesian</w:t>
      </w:r>
      <w:proofErr w:type="gramEnd"/>
      <w:r w:rsidRPr="00502485" w:rsidR="00502485">
        <w:rPr>
          <w:b/>
          <w:bCs/>
          <w:i/>
          <w:iCs/>
          <w:sz w:val="22"/>
          <w:szCs w:val="22"/>
          <w:shd w:val="clear" w:color="auto" w:fill="FFFFFF"/>
        </w:rPr>
        <w:t xml:space="preserve"> intelligence reports show a pattern of the group selling</w:t>
      </w:r>
      <w:r w:rsidR="00502485">
        <w:rPr>
          <w:b/>
          <w:bCs/>
          <w:i/>
          <w:iCs/>
          <w:sz w:val="22"/>
          <w:szCs w:val="22"/>
          <w:shd w:val="clear" w:color="auto" w:fill="FFFFFF"/>
        </w:rPr>
        <w:t xml:space="preserve"> to the highest bidder</w:t>
      </w:r>
      <w:r w:rsidRPr="00502485" w:rsidR="00502485">
        <w:rPr>
          <w:b/>
          <w:bCs/>
          <w:i/>
          <w:iCs/>
          <w:sz w:val="22"/>
          <w:szCs w:val="22"/>
          <w:shd w:val="clear" w:color="auto" w:fill="FFFFFF"/>
        </w:rPr>
        <w:t xml:space="preserve"> not only technical grade chlorine, but also rudimentary chemical warfare weapons. Exposure to high concentrations of chlorine gas can cause corneal burns, burning pain on exposed skin, and pulmonary edema; at certain concentrations, it can cause death within just a few minutes.</w:t>
      </w:r>
      <w:r w:rsidR="00502485">
        <w:rPr>
          <w:b/>
          <w:bCs/>
          <w:i/>
          <w:iCs/>
          <w:sz w:val="22"/>
          <w:szCs w:val="22"/>
          <w:shd w:val="clear" w:color="auto" w:fill="FFFFFF"/>
        </w:rPr>
        <w:t>)</w:t>
      </w:r>
    </w:p>
    <w:p w:rsidRPr="00AA5154" w:rsidR="006B7280" w:rsidP="00806EA1" w:rsidRDefault="006B7280" w14:paraId="08DE86E9" w14:textId="77777777">
      <w:pPr>
        <w:jc w:val="both"/>
        <w:rPr>
          <w:bCs/>
          <w:iCs/>
          <w:sz w:val="22"/>
          <w:szCs w:val="22"/>
          <w:shd w:val="clear" w:color="auto" w:fill="FFFFFF"/>
        </w:rPr>
      </w:pPr>
    </w:p>
    <w:p w:rsidRPr="00AB1B74" w:rsidR="00936B0C" w:rsidP="37813A1C" w:rsidRDefault="001973AB" w14:paraId="5BEA5C87" w14:textId="13C844A7">
      <w:pPr>
        <w:jc w:val="both"/>
        <w:rPr>
          <w:sz w:val="22"/>
          <w:szCs w:val="22"/>
          <w:shd w:val="clear" w:color="auto" w:fill="FFFFFF"/>
        </w:rPr>
      </w:pPr>
      <w:r w:rsidRPr="37813A1C">
        <w:rPr>
          <w:b/>
          <w:bCs/>
          <w:sz w:val="22"/>
          <w:szCs w:val="22"/>
          <w:shd w:val="clear" w:color="auto" w:fill="FFFFFF"/>
        </w:rPr>
        <w:t xml:space="preserve">25 September 2022: </w:t>
      </w:r>
      <w:r w:rsidRPr="37813A1C">
        <w:rPr>
          <w:sz w:val="22"/>
          <w:szCs w:val="22"/>
          <w:shd w:val="clear" w:color="auto" w:fill="FFFFFF"/>
        </w:rPr>
        <w:t>7ID occupies defensive positions in northern Belesia.</w:t>
      </w:r>
    </w:p>
    <w:p w:rsidRPr="00AA5154" w:rsidR="00936B0C" w:rsidP="00063DE0" w:rsidRDefault="00936B0C" w14:paraId="48EC969C" w14:textId="77777777">
      <w:pPr>
        <w:pStyle w:val="Header"/>
        <w:widowControl w:val="0"/>
        <w:tabs>
          <w:tab w:val="clear" w:pos="4320"/>
          <w:tab w:val="clear" w:pos="8640"/>
        </w:tabs>
        <w:jc w:val="both"/>
        <w:rPr>
          <w:sz w:val="22"/>
          <w:szCs w:val="22"/>
        </w:rPr>
      </w:pPr>
    </w:p>
    <w:p w:rsidR="00CA6F56" w:rsidP="00063DE0" w:rsidRDefault="00CA6F56" w14:paraId="375ACA45" w14:textId="7D13387E">
      <w:pPr>
        <w:pStyle w:val="Header"/>
        <w:widowControl w:val="0"/>
        <w:tabs>
          <w:tab w:val="clear" w:pos="4320"/>
          <w:tab w:val="clear" w:pos="8640"/>
        </w:tabs>
        <w:jc w:val="both"/>
        <w:rPr>
          <w:sz w:val="22"/>
          <w:szCs w:val="22"/>
        </w:rPr>
      </w:pPr>
      <w:r w:rsidRPr="37813A1C">
        <w:rPr>
          <w:b/>
          <w:bCs/>
          <w:sz w:val="22"/>
          <w:szCs w:val="22"/>
        </w:rPr>
        <w:t xml:space="preserve">28 September 2022: </w:t>
      </w:r>
      <w:r w:rsidRPr="37813A1C">
        <w:rPr>
          <w:sz w:val="22"/>
          <w:szCs w:val="22"/>
        </w:rPr>
        <w:t>The 473</w:t>
      </w:r>
      <w:r w:rsidRPr="37813A1C">
        <w:rPr>
          <w:sz w:val="22"/>
          <w:szCs w:val="22"/>
          <w:vertAlign w:val="superscript"/>
        </w:rPr>
        <w:t>rd</w:t>
      </w:r>
      <w:r w:rsidRPr="37813A1C">
        <w:rPr>
          <w:sz w:val="22"/>
          <w:szCs w:val="22"/>
        </w:rPr>
        <w:t xml:space="preserve"> </w:t>
      </w:r>
      <w:r w:rsidRPr="37813A1C" w:rsidR="005802E3">
        <w:rPr>
          <w:sz w:val="22"/>
          <w:szCs w:val="22"/>
        </w:rPr>
        <w:t xml:space="preserve">(Panay, Bohol) </w:t>
      </w:r>
      <w:r w:rsidRPr="37813A1C">
        <w:rPr>
          <w:sz w:val="22"/>
          <w:szCs w:val="22"/>
        </w:rPr>
        <w:t>and 474</w:t>
      </w:r>
      <w:r w:rsidRPr="37813A1C">
        <w:rPr>
          <w:sz w:val="22"/>
          <w:szCs w:val="22"/>
          <w:vertAlign w:val="superscript"/>
        </w:rPr>
        <w:t>th</w:t>
      </w:r>
      <w:r w:rsidRPr="37813A1C">
        <w:rPr>
          <w:sz w:val="22"/>
          <w:szCs w:val="22"/>
        </w:rPr>
        <w:t xml:space="preserve"> MTZD </w:t>
      </w:r>
      <w:r w:rsidRPr="37813A1C" w:rsidR="005802E3">
        <w:rPr>
          <w:sz w:val="22"/>
          <w:szCs w:val="22"/>
        </w:rPr>
        <w:t>BDE</w:t>
      </w:r>
      <w:r w:rsidRPr="37813A1C">
        <w:rPr>
          <w:sz w:val="22"/>
          <w:szCs w:val="22"/>
        </w:rPr>
        <w:t xml:space="preserve"> </w:t>
      </w:r>
      <w:r w:rsidRPr="37813A1C" w:rsidR="005802E3">
        <w:rPr>
          <w:sz w:val="22"/>
          <w:szCs w:val="22"/>
        </w:rPr>
        <w:t>(</w:t>
      </w:r>
      <w:r w:rsidRPr="37813A1C" w:rsidR="00AA5154">
        <w:rPr>
          <w:sz w:val="22"/>
          <w:szCs w:val="22"/>
        </w:rPr>
        <w:t>Mindanao</w:t>
      </w:r>
      <w:r w:rsidRPr="37813A1C" w:rsidR="005802E3">
        <w:rPr>
          <w:sz w:val="22"/>
          <w:szCs w:val="22"/>
        </w:rPr>
        <w:t xml:space="preserve">) </w:t>
      </w:r>
      <w:r w:rsidRPr="37813A1C">
        <w:rPr>
          <w:sz w:val="22"/>
          <w:szCs w:val="22"/>
        </w:rPr>
        <w:t>conduct</w:t>
      </w:r>
      <w:r w:rsidRPr="37813A1C" w:rsidR="005802E3">
        <w:rPr>
          <w:sz w:val="22"/>
          <w:szCs w:val="22"/>
        </w:rPr>
        <w:t xml:space="preserve">s </w:t>
      </w:r>
      <w:r w:rsidRPr="37813A1C">
        <w:rPr>
          <w:sz w:val="22"/>
          <w:szCs w:val="22"/>
        </w:rPr>
        <w:t xml:space="preserve">battle handover with </w:t>
      </w:r>
      <w:proofErr w:type="gramStart"/>
      <w:r w:rsidR="001B68F1">
        <w:rPr>
          <w:sz w:val="22"/>
          <w:szCs w:val="22"/>
        </w:rPr>
        <w:t>1</w:t>
      </w:r>
      <w:proofErr w:type="gramEnd"/>
      <w:r w:rsidR="001B68F1">
        <w:rPr>
          <w:sz w:val="22"/>
          <w:szCs w:val="22"/>
        </w:rPr>
        <w:t xml:space="preserve"> MEB forces</w:t>
      </w:r>
      <w:r w:rsidRPr="37813A1C" w:rsidR="00A6038F">
        <w:rPr>
          <w:sz w:val="22"/>
          <w:szCs w:val="22"/>
        </w:rPr>
        <w:t>.</w:t>
      </w:r>
    </w:p>
    <w:p w:rsidR="00936B0C" w:rsidP="00063DE0" w:rsidRDefault="00936B0C" w14:paraId="310E8C9D" w14:textId="77777777">
      <w:pPr>
        <w:pStyle w:val="Header"/>
        <w:widowControl w:val="0"/>
        <w:tabs>
          <w:tab w:val="clear" w:pos="4320"/>
          <w:tab w:val="clear" w:pos="8640"/>
        </w:tabs>
        <w:jc w:val="both"/>
        <w:rPr>
          <w:sz w:val="22"/>
          <w:szCs w:val="22"/>
        </w:rPr>
      </w:pPr>
    </w:p>
    <w:p w:rsidRPr="00AA5154" w:rsidR="00936B0C" w:rsidP="00063DE0" w:rsidRDefault="00936B0C" w14:paraId="16352AD2" w14:textId="20A4CA19">
      <w:pPr>
        <w:pStyle w:val="Header"/>
        <w:widowControl w:val="0"/>
        <w:tabs>
          <w:tab w:val="clear" w:pos="4320"/>
          <w:tab w:val="clear" w:pos="8640"/>
        </w:tabs>
        <w:jc w:val="both"/>
        <w:rPr>
          <w:sz w:val="22"/>
          <w:szCs w:val="22"/>
        </w:rPr>
      </w:pPr>
      <w:r w:rsidRPr="37813A1C">
        <w:rPr>
          <w:b/>
          <w:bCs/>
          <w:sz w:val="22"/>
          <w:szCs w:val="22"/>
        </w:rPr>
        <w:t xml:space="preserve">29 September 2022: </w:t>
      </w:r>
      <w:r w:rsidR="00866ADC">
        <w:rPr>
          <w:sz w:val="22"/>
          <w:szCs w:val="22"/>
        </w:rPr>
        <w:t>1 MEB</w:t>
      </w:r>
      <w:r w:rsidRPr="37813A1C">
        <w:rPr>
          <w:sz w:val="22"/>
          <w:szCs w:val="22"/>
        </w:rPr>
        <w:t xml:space="preserve"> </w:t>
      </w:r>
      <w:r w:rsidRPr="37813A1C" w:rsidR="00E95CEB">
        <w:rPr>
          <w:sz w:val="22"/>
          <w:szCs w:val="22"/>
        </w:rPr>
        <w:t>departs Panay and Bohol</w:t>
      </w:r>
      <w:r w:rsidR="001B68F1">
        <w:rPr>
          <w:sz w:val="22"/>
          <w:szCs w:val="22"/>
        </w:rPr>
        <w:t>.</w:t>
      </w:r>
    </w:p>
    <w:p w:rsidRPr="00AA5154" w:rsidR="00A6038F" w:rsidP="00063DE0" w:rsidRDefault="00A6038F" w14:paraId="10B86E38" w14:textId="77777777">
      <w:pPr>
        <w:pStyle w:val="Header"/>
        <w:widowControl w:val="0"/>
        <w:tabs>
          <w:tab w:val="clear" w:pos="4320"/>
          <w:tab w:val="clear" w:pos="8640"/>
        </w:tabs>
        <w:jc w:val="both"/>
        <w:rPr>
          <w:sz w:val="22"/>
          <w:szCs w:val="22"/>
        </w:rPr>
      </w:pPr>
    </w:p>
    <w:p w:rsidRPr="00AA5154" w:rsidR="009607AA" w:rsidP="00063DE0" w:rsidRDefault="00A6038F" w14:paraId="0E69091A" w14:textId="2A60235C">
      <w:pPr>
        <w:pStyle w:val="Header"/>
        <w:widowControl w:val="0"/>
        <w:tabs>
          <w:tab w:val="clear" w:pos="4320"/>
          <w:tab w:val="clear" w:pos="8640"/>
        </w:tabs>
        <w:jc w:val="both"/>
        <w:rPr>
          <w:sz w:val="22"/>
          <w:szCs w:val="22"/>
        </w:rPr>
      </w:pPr>
      <w:r w:rsidRPr="37813A1C">
        <w:rPr>
          <w:b/>
          <w:bCs/>
          <w:sz w:val="22"/>
          <w:szCs w:val="22"/>
        </w:rPr>
        <w:t>29 September 2022:</w:t>
      </w:r>
      <w:r w:rsidRPr="37813A1C">
        <w:rPr>
          <w:sz w:val="22"/>
          <w:szCs w:val="22"/>
        </w:rPr>
        <w:t xml:space="preserve"> The 450</w:t>
      </w:r>
      <w:r w:rsidRPr="37813A1C">
        <w:rPr>
          <w:sz w:val="22"/>
          <w:szCs w:val="22"/>
          <w:vertAlign w:val="superscript"/>
        </w:rPr>
        <w:t>th</w:t>
      </w:r>
      <w:r w:rsidRPr="37813A1C">
        <w:rPr>
          <w:sz w:val="22"/>
          <w:szCs w:val="22"/>
        </w:rPr>
        <w:t xml:space="preserve"> MECH BDE and 476</w:t>
      </w:r>
      <w:r w:rsidRPr="37813A1C">
        <w:rPr>
          <w:sz w:val="22"/>
          <w:szCs w:val="22"/>
          <w:vertAlign w:val="superscript"/>
        </w:rPr>
        <w:t>th</w:t>
      </w:r>
      <w:r w:rsidRPr="37813A1C">
        <w:rPr>
          <w:sz w:val="22"/>
          <w:szCs w:val="22"/>
        </w:rPr>
        <w:t xml:space="preserve"> MTZD </w:t>
      </w:r>
      <w:r w:rsidRPr="37813A1C" w:rsidR="00E64368">
        <w:rPr>
          <w:sz w:val="22"/>
          <w:szCs w:val="22"/>
        </w:rPr>
        <w:t>BDE</w:t>
      </w:r>
      <w:r w:rsidRPr="37813A1C">
        <w:rPr>
          <w:sz w:val="22"/>
          <w:szCs w:val="22"/>
        </w:rPr>
        <w:t xml:space="preserve"> conducts battle handover with the 842</w:t>
      </w:r>
      <w:r w:rsidRPr="37813A1C">
        <w:rPr>
          <w:sz w:val="22"/>
          <w:szCs w:val="22"/>
          <w:vertAlign w:val="superscript"/>
        </w:rPr>
        <w:t>nd</w:t>
      </w:r>
      <w:r w:rsidRPr="37813A1C">
        <w:rPr>
          <w:sz w:val="22"/>
          <w:szCs w:val="22"/>
        </w:rPr>
        <w:t xml:space="preserve"> </w:t>
      </w:r>
      <w:r w:rsidR="00F2773D">
        <w:rPr>
          <w:sz w:val="22"/>
          <w:szCs w:val="22"/>
        </w:rPr>
        <w:t>Amphibious Brigade</w:t>
      </w:r>
      <w:r w:rsidR="00866ADC">
        <w:rPr>
          <w:sz w:val="22"/>
          <w:szCs w:val="22"/>
        </w:rPr>
        <w:t xml:space="preserve"> in Southern Belesia</w:t>
      </w:r>
      <w:r w:rsidRPr="37813A1C">
        <w:rPr>
          <w:sz w:val="22"/>
          <w:szCs w:val="22"/>
        </w:rPr>
        <w:t>.</w:t>
      </w:r>
      <w:r w:rsidRPr="37813A1C" w:rsidR="001363D3">
        <w:rPr>
          <w:sz w:val="22"/>
          <w:szCs w:val="22"/>
        </w:rPr>
        <w:t xml:space="preserve"> The 841st </w:t>
      </w:r>
      <w:r w:rsidR="00F2773D">
        <w:rPr>
          <w:sz w:val="22"/>
          <w:szCs w:val="22"/>
        </w:rPr>
        <w:t>Amphibious Brigade</w:t>
      </w:r>
      <w:r w:rsidRPr="37813A1C" w:rsidR="001363D3">
        <w:rPr>
          <w:sz w:val="22"/>
          <w:szCs w:val="22"/>
        </w:rPr>
        <w:t>, 475</w:t>
      </w:r>
      <w:r w:rsidRPr="37813A1C" w:rsidR="001363D3">
        <w:rPr>
          <w:sz w:val="22"/>
          <w:szCs w:val="22"/>
          <w:vertAlign w:val="superscript"/>
        </w:rPr>
        <w:t>th</w:t>
      </w:r>
      <w:r w:rsidRPr="37813A1C" w:rsidR="001363D3">
        <w:rPr>
          <w:sz w:val="22"/>
          <w:szCs w:val="22"/>
        </w:rPr>
        <w:t xml:space="preserve"> MTZD BDE and </w:t>
      </w:r>
      <w:r w:rsidRPr="37813A1C" w:rsidR="00AA5154">
        <w:rPr>
          <w:sz w:val="22"/>
          <w:szCs w:val="22"/>
        </w:rPr>
        <w:t>449</w:t>
      </w:r>
      <w:r w:rsidRPr="37813A1C" w:rsidR="00AA5154">
        <w:rPr>
          <w:sz w:val="22"/>
          <w:szCs w:val="22"/>
          <w:vertAlign w:val="superscript"/>
        </w:rPr>
        <w:t>th</w:t>
      </w:r>
      <w:r w:rsidRPr="37813A1C" w:rsidR="00AA5154">
        <w:rPr>
          <w:sz w:val="22"/>
          <w:szCs w:val="22"/>
        </w:rPr>
        <w:t xml:space="preserve"> MECH</w:t>
      </w:r>
      <w:r w:rsidR="00CF76C1">
        <w:rPr>
          <w:sz w:val="22"/>
          <w:szCs w:val="22"/>
        </w:rPr>
        <w:t xml:space="preserve"> BDE maintained </w:t>
      </w:r>
      <w:r w:rsidRPr="37813A1C" w:rsidR="001363D3">
        <w:rPr>
          <w:sz w:val="22"/>
          <w:szCs w:val="22"/>
        </w:rPr>
        <w:t>as the 16</w:t>
      </w:r>
      <w:r w:rsidRPr="37813A1C" w:rsidR="001363D3">
        <w:rPr>
          <w:sz w:val="22"/>
          <w:szCs w:val="22"/>
          <w:vertAlign w:val="superscript"/>
        </w:rPr>
        <w:t>th</w:t>
      </w:r>
      <w:r w:rsidRPr="37813A1C" w:rsidR="001363D3">
        <w:rPr>
          <w:sz w:val="22"/>
          <w:szCs w:val="22"/>
        </w:rPr>
        <w:t xml:space="preserve"> Army operational reserve </w:t>
      </w:r>
      <w:r w:rsidRPr="37813A1C" w:rsidR="005802E3">
        <w:rPr>
          <w:sz w:val="22"/>
          <w:szCs w:val="22"/>
        </w:rPr>
        <w:t>IVO</w:t>
      </w:r>
      <w:r w:rsidRPr="37813A1C" w:rsidR="001363D3">
        <w:rPr>
          <w:sz w:val="22"/>
          <w:szCs w:val="22"/>
        </w:rPr>
        <w:t xml:space="preserve"> </w:t>
      </w:r>
      <w:r w:rsidR="001B1D49">
        <w:rPr>
          <w:sz w:val="22"/>
          <w:szCs w:val="22"/>
        </w:rPr>
        <w:t>S</w:t>
      </w:r>
      <w:r w:rsidRPr="37813A1C" w:rsidR="001B1D49">
        <w:rPr>
          <w:sz w:val="22"/>
          <w:szCs w:val="22"/>
        </w:rPr>
        <w:t>hanghai.</w:t>
      </w:r>
    </w:p>
    <w:p w:rsidRPr="00AA5154" w:rsidR="00A6038F" w:rsidP="00063DE0" w:rsidRDefault="00A6038F" w14:paraId="6E8EEB1B" w14:textId="77777777">
      <w:pPr>
        <w:pStyle w:val="Header"/>
        <w:widowControl w:val="0"/>
        <w:tabs>
          <w:tab w:val="clear" w:pos="4320"/>
          <w:tab w:val="clear" w:pos="8640"/>
        </w:tabs>
        <w:jc w:val="both"/>
        <w:rPr>
          <w:sz w:val="22"/>
          <w:szCs w:val="22"/>
        </w:rPr>
      </w:pPr>
    </w:p>
    <w:p w:rsidR="00C93008" w:rsidP="00831079" w:rsidRDefault="005802E3" w14:paraId="1D54D414" w14:textId="0B2835CE">
      <w:pPr>
        <w:jc w:val="both"/>
        <w:rPr>
          <w:sz w:val="22"/>
          <w:szCs w:val="22"/>
          <w:lang w:eastAsia="en-US"/>
        </w:rPr>
      </w:pPr>
      <w:r w:rsidRPr="37813A1C">
        <w:rPr>
          <w:b/>
          <w:bCs/>
          <w:sz w:val="22"/>
          <w:szCs w:val="22"/>
          <w:lang w:eastAsia="en-US"/>
        </w:rPr>
        <w:t xml:space="preserve">01 October </w:t>
      </w:r>
      <w:r w:rsidRPr="37813A1C" w:rsidR="00694EAD">
        <w:rPr>
          <w:b/>
          <w:bCs/>
          <w:sz w:val="22"/>
          <w:szCs w:val="22"/>
          <w:lang w:eastAsia="en-US"/>
        </w:rPr>
        <w:t xml:space="preserve">2022: </w:t>
      </w:r>
      <w:r w:rsidRPr="37813A1C" w:rsidR="00694EAD">
        <w:rPr>
          <w:sz w:val="22"/>
          <w:szCs w:val="22"/>
          <w:lang w:eastAsia="en-US"/>
        </w:rPr>
        <w:t>Olvana continues deployment of forces t</w:t>
      </w:r>
      <w:r w:rsidRPr="37813A1C" w:rsidR="00256105">
        <w:rPr>
          <w:sz w:val="22"/>
          <w:szCs w:val="22"/>
          <w:lang w:eastAsia="en-US"/>
        </w:rPr>
        <w:t xml:space="preserve">o </w:t>
      </w:r>
      <w:r w:rsidRPr="37813A1C" w:rsidR="0075482B">
        <w:rPr>
          <w:sz w:val="22"/>
          <w:szCs w:val="22"/>
          <w:lang w:eastAsia="en-US"/>
        </w:rPr>
        <w:t>Panay</w:t>
      </w:r>
      <w:r w:rsidRPr="37813A1C" w:rsidR="00256105">
        <w:rPr>
          <w:sz w:val="22"/>
          <w:szCs w:val="22"/>
          <w:lang w:eastAsia="en-US"/>
        </w:rPr>
        <w:t xml:space="preserve"> and establishes an</w:t>
      </w:r>
      <w:r w:rsidRPr="37813A1C" w:rsidR="00694EAD">
        <w:rPr>
          <w:sz w:val="22"/>
          <w:szCs w:val="22"/>
          <w:lang w:eastAsia="en-US"/>
        </w:rPr>
        <w:t xml:space="preserve"> A2/AD bubble and </w:t>
      </w:r>
      <w:r w:rsidR="00EA6232">
        <w:rPr>
          <w:sz w:val="22"/>
          <w:szCs w:val="22"/>
          <w:lang w:eastAsia="en-US"/>
        </w:rPr>
        <w:t>coastal artillery forces and SSM force</w:t>
      </w:r>
      <w:r w:rsidRPr="37813A1C" w:rsidR="00694EAD">
        <w:rPr>
          <w:sz w:val="22"/>
          <w:szCs w:val="22"/>
          <w:lang w:eastAsia="en-US"/>
        </w:rPr>
        <w:t xml:space="preserve">. The bubble is supported by </w:t>
      </w:r>
      <w:r w:rsidRPr="37813A1C" w:rsidR="003B6B2F">
        <w:rPr>
          <w:sz w:val="22"/>
          <w:szCs w:val="22"/>
          <w:lang w:eastAsia="en-US"/>
        </w:rPr>
        <w:t>motorized</w:t>
      </w:r>
      <w:r w:rsidRPr="37813A1C" w:rsidR="00694EAD">
        <w:rPr>
          <w:sz w:val="22"/>
          <w:szCs w:val="22"/>
          <w:lang w:eastAsia="en-US"/>
        </w:rPr>
        <w:t xml:space="preserve"> forces IVO Makua, Dillingham, Ka’ula, K</w:t>
      </w:r>
      <w:r w:rsidRPr="37813A1C">
        <w:rPr>
          <w:sz w:val="22"/>
          <w:szCs w:val="22"/>
          <w:lang w:eastAsia="en-US"/>
        </w:rPr>
        <w:t>ahukus</w:t>
      </w:r>
      <w:r w:rsidRPr="37813A1C" w:rsidR="00694EAD">
        <w:rPr>
          <w:sz w:val="22"/>
          <w:szCs w:val="22"/>
          <w:lang w:eastAsia="en-US"/>
        </w:rPr>
        <w:t xml:space="preserve">, Basilan, </w:t>
      </w:r>
      <w:r w:rsidRPr="37813A1C" w:rsidR="003B6B2F">
        <w:rPr>
          <w:sz w:val="22"/>
          <w:szCs w:val="22"/>
          <w:lang w:eastAsia="en-US"/>
        </w:rPr>
        <w:t>Wahiawa,</w:t>
      </w:r>
      <w:r w:rsidRPr="37813A1C" w:rsidR="00C93008">
        <w:rPr>
          <w:sz w:val="22"/>
          <w:szCs w:val="22"/>
          <w:lang w:eastAsia="en-US"/>
        </w:rPr>
        <w:t xml:space="preserve"> </w:t>
      </w:r>
      <w:r w:rsidR="001B68F1">
        <w:rPr>
          <w:sz w:val="22"/>
          <w:szCs w:val="22"/>
          <w:lang w:eastAsia="en-US"/>
        </w:rPr>
        <w:t>and Bellows.</w:t>
      </w:r>
    </w:p>
    <w:p w:rsidRPr="00AA5154" w:rsidR="000C5A63" w:rsidP="00831079" w:rsidRDefault="000C5A63" w14:paraId="16848E6C" w14:textId="79115215">
      <w:pPr>
        <w:jc w:val="both"/>
        <w:rPr>
          <w:sz w:val="22"/>
          <w:szCs w:val="22"/>
          <w:lang w:eastAsia="en-US"/>
        </w:rPr>
      </w:pPr>
    </w:p>
    <w:p w:rsidRPr="00AA5154" w:rsidR="004E7577" w:rsidP="00046B6D" w:rsidRDefault="004E7577" w14:paraId="76587569" w14:textId="3071D8EE">
      <w:pPr>
        <w:jc w:val="both"/>
        <w:rPr>
          <w:sz w:val="22"/>
          <w:szCs w:val="22"/>
          <w:lang w:eastAsia="en-US"/>
        </w:rPr>
      </w:pPr>
      <w:r w:rsidRPr="37813A1C">
        <w:rPr>
          <w:b/>
          <w:bCs/>
          <w:sz w:val="22"/>
          <w:szCs w:val="22"/>
          <w:lang w:eastAsia="en-US"/>
        </w:rPr>
        <w:t>03 October 2022:</w:t>
      </w:r>
      <w:r w:rsidRPr="37813A1C">
        <w:rPr>
          <w:sz w:val="22"/>
          <w:szCs w:val="22"/>
          <w:lang w:eastAsia="en-US"/>
        </w:rPr>
        <w:t xml:space="preserve"> 25 ID TAC arrives on ISB Guam.</w:t>
      </w:r>
    </w:p>
    <w:p w:rsidRPr="00AA5154" w:rsidR="004E7577" w:rsidP="00046B6D" w:rsidRDefault="004E7577" w14:paraId="3A9D357B" w14:textId="77777777">
      <w:pPr>
        <w:jc w:val="both"/>
        <w:rPr>
          <w:sz w:val="22"/>
          <w:szCs w:val="22"/>
          <w:lang w:eastAsia="en-US"/>
        </w:rPr>
      </w:pPr>
    </w:p>
    <w:p w:rsidRPr="00AA5154" w:rsidR="004E7577" w:rsidP="004E7577" w:rsidRDefault="00046B6D" w14:paraId="3C197EBC" w14:textId="0665385F">
      <w:pPr>
        <w:jc w:val="both"/>
        <w:rPr>
          <w:sz w:val="22"/>
          <w:szCs w:val="22"/>
          <w:lang w:eastAsia="en-US"/>
        </w:rPr>
      </w:pPr>
      <w:r w:rsidRPr="37813A1C">
        <w:rPr>
          <w:b/>
          <w:bCs/>
          <w:sz w:val="22"/>
          <w:szCs w:val="22"/>
          <w:lang w:eastAsia="en-US"/>
        </w:rPr>
        <w:t>07 October 2022:</w:t>
      </w:r>
      <w:r w:rsidRPr="37813A1C">
        <w:rPr>
          <w:sz w:val="22"/>
          <w:szCs w:val="22"/>
          <w:lang w:eastAsia="en-US"/>
        </w:rPr>
        <w:t xml:space="preserve"> </w:t>
      </w:r>
      <w:r w:rsidRPr="37813A1C" w:rsidR="004E7577">
        <w:rPr>
          <w:sz w:val="22"/>
          <w:szCs w:val="22"/>
          <w:lang w:eastAsia="en-US"/>
        </w:rPr>
        <w:t>3/</w:t>
      </w:r>
      <w:r w:rsidRPr="37813A1C">
        <w:rPr>
          <w:sz w:val="22"/>
          <w:szCs w:val="22"/>
          <w:lang w:eastAsia="en-US"/>
        </w:rPr>
        <w:t>25 ID arrives at ISB Guam.</w:t>
      </w:r>
    </w:p>
    <w:p w:rsidRPr="00AA5154" w:rsidR="00046B6D" w:rsidP="00831079" w:rsidRDefault="00046B6D" w14:paraId="391FBDFA" w14:textId="77777777">
      <w:pPr>
        <w:jc w:val="both"/>
        <w:rPr>
          <w:sz w:val="22"/>
          <w:szCs w:val="22"/>
          <w:lang w:eastAsia="en-US"/>
        </w:rPr>
      </w:pPr>
    </w:p>
    <w:p w:rsidRPr="00AA5154" w:rsidR="004E7577" w:rsidP="00831079" w:rsidRDefault="00D24E0E" w14:paraId="11C7E4D5" w14:textId="466D7321">
      <w:pPr>
        <w:jc w:val="both"/>
        <w:rPr>
          <w:sz w:val="22"/>
          <w:szCs w:val="22"/>
          <w:lang w:eastAsia="en-US"/>
        </w:rPr>
      </w:pPr>
      <w:r w:rsidRPr="37813A1C">
        <w:rPr>
          <w:b/>
          <w:bCs/>
          <w:sz w:val="22"/>
          <w:szCs w:val="22"/>
          <w:lang w:eastAsia="en-US"/>
        </w:rPr>
        <w:t>10 October 2022:</w:t>
      </w:r>
      <w:r w:rsidRPr="37813A1C">
        <w:rPr>
          <w:sz w:val="22"/>
          <w:szCs w:val="22"/>
          <w:lang w:eastAsia="en-US"/>
        </w:rPr>
        <w:t xml:space="preserve"> 2/25 ID arrives at ISB Guam.</w:t>
      </w:r>
    </w:p>
    <w:p w:rsidRPr="00AA5154" w:rsidR="004E7577" w:rsidP="00831079" w:rsidRDefault="004E7577" w14:paraId="3CA27E05" w14:textId="77777777">
      <w:pPr>
        <w:jc w:val="both"/>
        <w:rPr>
          <w:sz w:val="22"/>
          <w:szCs w:val="22"/>
          <w:lang w:eastAsia="en-US"/>
        </w:rPr>
      </w:pPr>
    </w:p>
    <w:p w:rsidR="004E7577" w:rsidP="00831079" w:rsidRDefault="004E7577" w14:paraId="40C959F6" w14:textId="23951AD1">
      <w:pPr>
        <w:jc w:val="both"/>
        <w:rPr>
          <w:sz w:val="22"/>
          <w:szCs w:val="22"/>
          <w:lang w:eastAsia="en-US"/>
        </w:rPr>
      </w:pPr>
      <w:r w:rsidRPr="37813A1C">
        <w:rPr>
          <w:b/>
          <w:bCs/>
          <w:sz w:val="22"/>
          <w:szCs w:val="22"/>
          <w:lang w:eastAsia="en-US"/>
        </w:rPr>
        <w:t xml:space="preserve">17 October 2022: </w:t>
      </w:r>
      <w:r w:rsidRPr="37813A1C">
        <w:rPr>
          <w:sz w:val="22"/>
          <w:szCs w:val="22"/>
          <w:lang w:eastAsia="en-US"/>
        </w:rPr>
        <w:t>29 IBCT arrives at ISB Guam.</w:t>
      </w:r>
    </w:p>
    <w:p w:rsidR="001342E3" w:rsidP="00831079" w:rsidRDefault="001342E3" w14:paraId="2A32918E" w14:textId="77777777">
      <w:pPr>
        <w:jc w:val="both"/>
        <w:rPr>
          <w:sz w:val="22"/>
          <w:szCs w:val="22"/>
          <w:lang w:eastAsia="en-US"/>
        </w:rPr>
      </w:pPr>
    </w:p>
    <w:p w:rsidR="001342E3" w:rsidP="001342E3" w:rsidRDefault="00BB0511" w14:paraId="4CF3C149" w14:textId="5BABE073">
      <w:pPr>
        <w:jc w:val="both"/>
        <w:rPr>
          <w:sz w:val="22"/>
          <w:szCs w:val="22"/>
          <w:lang w:eastAsia="en-US"/>
        </w:rPr>
      </w:pPr>
      <w:r>
        <w:rPr>
          <w:b/>
          <w:sz w:val="22"/>
          <w:szCs w:val="22"/>
          <w:lang w:eastAsia="en-US"/>
        </w:rPr>
        <w:t xml:space="preserve">NLT </w:t>
      </w:r>
      <w:r w:rsidRPr="001342E3" w:rsidR="001342E3">
        <w:rPr>
          <w:b/>
          <w:sz w:val="22"/>
          <w:szCs w:val="22"/>
          <w:lang w:eastAsia="en-US"/>
        </w:rPr>
        <w:t>23 October 2022</w:t>
      </w:r>
      <w:r w:rsidR="00CF76C1">
        <w:rPr>
          <w:sz w:val="22"/>
          <w:szCs w:val="22"/>
          <w:lang w:eastAsia="en-US"/>
        </w:rPr>
        <w:t>: 3/25 ID deploys to Bohol.</w:t>
      </w:r>
    </w:p>
    <w:p w:rsidR="00CF76C1" w:rsidP="001342E3" w:rsidRDefault="00CF76C1" w14:paraId="3CBAC38C" w14:textId="63EC9AC3">
      <w:pPr>
        <w:jc w:val="both"/>
        <w:rPr>
          <w:sz w:val="22"/>
          <w:szCs w:val="22"/>
          <w:lang w:eastAsia="en-US"/>
        </w:rPr>
      </w:pPr>
    </w:p>
    <w:p w:rsidRPr="001342E3" w:rsidR="00CF76C1" w:rsidP="001342E3" w:rsidRDefault="00CF76C1" w14:paraId="06FA20EE" w14:textId="5380E48F">
      <w:pPr>
        <w:jc w:val="both"/>
        <w:rPr>
          <w:sz w:val="22"/>
          <w:szCs w:val="22"/>
          <w:lang w:eastAsia="en-US"/>
        </w:rPr>
      </w:pPr>
      <w:r w:rsidRPr="00CF76C1">
        <w:rPr>
          <w:b/>
          <w:sz w:val="22"/>
          <w:szCs w:val="22"/>
          <w:lang w:eastAsia="en-US"/>
        </w:rPr>
        <w:t>NLT 23 October 2022:</w:t>
      </w:r>
      <w:r>
        <w:rPr>
          <w:sz w:val="22"/>
          <w:szCs w:val="22"/>
          <w:lang w:eastAsia="en-US"/>
        </w:rPr>
        <w:t xml:space="preserve"> 2/25 ID deploys to Panay.</w:t>
      </w:r>
    </w:p>
    <w:sectPr w:rsidRPr="001342E3" w:rsidR="00CF76C1" w:rsidSect="00E81D21">
      <w:headerReference w:type="default" r:id="rId15"/>
      <w:footerReference w:type="default" r:id="rId16"/>
      <w:pgSz w:w="12240" w:h="15840" w:orient="portrait" w:code="1"/>
      <w:pgMar w:top="1440" w:right="1440" w:bottom="1440" w:left="1440" w:header="720" w:footer="720" w:gutter="0"/>
      <w:pgNumType w:start="1"/>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A74601" w16cex:dateUtc="2022-08-17T14:48:00Z"/>
  <w16cex:commentExtensible w16cex:durableId="26A76B9E" w16cex:dateUtc="2022-08-17T17:29:00Z"/>
  <w16cex:commentExtensible w16cex:durableId="26A7605A" w16cex:dateUtc="2022-08-17T16:40:00Z"/>
  <w16cex:commentExtensible w16cex:durableId="26A749A0" w16cex:dateUtc="2022-08-17T15:04:00Z"/>
  <w16cex:commentExtensible w16cex:durableId="163A1C28" w16cex:dateUtc="2022-08-17T23:35:15.389Z"/>
</w16cex:commentsExtensible>
</file>

<file path=word/commentsIds.xml><?xml version="1.0" encoding="utf-8"?>
<w16cid:commentsIds xmlns:mc="http://schemas.openxmlformats.org/markup-compatibility/2006" xmlns:w16cid="http://schemas.microsoft.com/office/word/2016/wordml/cid" mc:Ignorable="w16cid">
  <w16cid:commentId w16cid:paraId="093302C6" w16cid:durableId="1CF2EB15"/>
  <w16cid:commentId w16cid:paraId="113AB30F" w16cid:durableId="26A74601"/>
  <w16cid:commentId w16cid:paraId="7251CD75" w16cid:durableId="26A76B9E"/>
  <w16cid:commentId w16cid:paraId="5810325B" w16cid:durableId="26A7605A"/>
  <w16cid:commentId w16cid:paraId="1F460E97" w16cid:durableId="26A749A0"/>
  <w16cid:commentId w16cid:paraId="4B2DCCAE" w16cid:durableId="163A1C2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558" w:rsidRDefault="00214558" w14:paraId="7A0E77B9" w14:textId="77777777">
      <w:r>
        <w:separator/>
      </w:r>
    </w:p>
  </w:endnote>
  <w:endnote w:type="continuationSeparator" w:id="0">
    <w:p w:rsidR="00214558" w:rsidRDefault="00214558" w14:paraId="4E49CC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Semilight"/>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A5E10" w:rsidR="00FB57F6" w:rsidP="00B823FC" w:rsidRDefault="00FB57F6" w14:paraId="0677ADEF" w14:textId="77777777">
    <w:pPr>
      <w:pStyle w:val="Footer"/>
      <w:jc w:val="right"/>
      <w:rPr>
        <w:rStyle w:val="PageNumber"/>
        <w:rFonts w:ascii="Arial" w:hAnsi="Arial" w:cs="Arial"/>
        <w:sz w:val="22"/>
        <w:szCs w:val="22"/>
      </w:rPr>
    </w:pPr>
  </w:p>
  <w:p w:rsidRPr="00AA5E10" w:rsidR="00FB57F6" w:rsidP="00A054FB" w:rsidRDefault="00FB57F6" w14:paraId="38586CA9" w14:textId="77777777">
    <w:pPr>
      <w:pStyle w:val="Header"/>
      <w:jc w:val="center"/>
      <w:rPr>
        <w:rFonts w:ascii="Arial" w:hAnsi="Arial" w:cs="Arial"/>
        <w:b/>
        <w:sz w:val="22"/>
        <w:szCs w:val="22"/>
      </w:rPr>
    </w:pPr>
    <w:r w:rsidRPr="00AA5E10">
      <w:rPr>
        <w:rFonts w:ascii="Arial" w:hAnsi="Arial" w:cs="Arial"/>
        <w:b/>
        <w:sz w:val="22"/>
        <w:szCs w:val="22"/>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558" w:rsidRDefault="00214558" w14:paraId="787DFF3B" w14:textId="77777777">
      <w:r>
        <w:separator/>
      </w:r>
    </w:p>
  </w:footnote>
  <w:footnote w:type="continuationSeparator" w:id="0">
    <w:p w:rsidR="00214558" w:rsidRDefault="00214558" w14:paraId="109357F3" w14:textId="77777777">
      <w:r>
        <w:continuationSeparator/>
      </w:r>
    </w:p>
  </w:footnote>
  <w:footnote w:id="1">
    <w:p w:rsidR="00063DE0" w:rsidP="00063DE0" w:rsidRDefault="00063DE0" w14:paraId="04EEEC36" w14:textId="77777777">
      <w:pPr>
        <w:pStyle w:val="FootnoteText"/>
      </w:pPr>
      <w:r>
        <w:rPr>
          <w:rStyle w:val="FootnoteReference"/>
        </w:rPr>
        <w:footnoteRef/>
      </w:r>
      <w:r w:rsidR="00EC57A4">
        <w:t xml:space="preserve"> See special report on the NSRI</w:t>
      </w:r>
      <w:r>
        <w:t xml:space="preserve"> project in Annex B (Intelligence)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B93E15" w:rsidR="00FB57F6" w:rsidP="00A054FB" w:rsidRDefault="00214558" w14:paraId="350A58D3" w14:textId="77777777">
    <w:pPr>
      <w:pStyle w:val="Header"/>
      <w:jc w:val="center"/>
      <w:rPr>
        <w:rFonts w:ascii="Arial" w:hAnsi="Arial" w:cs="Arial"/>
        <w:b/>
        <w:sz w:val="22"/>
        <w:szCs w:val="22"/>
      </w:rPr>
    </w:pPr>
    <w:r>
      <w:rPr>
        <w:rFonts w:ascii="Arial" w:hAnsi="Arial" w:cs="Arial"/>
        <w:b/>
        <w:noProof/>
        <w:sz w:val="22"/>
        <w:szCs w:val="22"/>
      </w:rPr>
      <w:pict w14:anchorId="1F5E6F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left:0;text-align:left;margin-left:0;margin-top:0;width:412.4pt;height:247.45pt;rotation:315;z-index:-251658752;mso-position-horizontal:center;mso-position-horizontal-relative:margin;mso-position-vertical:center;mso-position-vertical-relative:margin" o:spid="_x0000_s2049" o:allowincell="f" fillcolor="silver" stroked="f" type="#_x0000_t136">
          <v:fill opacity=".5"/>
          <v:textpath style="font-family:&quot;Calibri&quot;;font-size:1pt" string="DRAFT"/>
          <w10:wrap anchorx="margin" anchory="margin"/>
        </v:shape>
      </w:pict>
    </w:r>
    <w:r w:rsidRPr="00B93E15" w:rsidR="00FB57F6">
      <w:rPr>
        <w:rFonts w:ascii="Arial" w:hAnsi="Arial" w:cs="Arial"/>
        <w:b/>
        <w:sz w:val="22"/>
        <w:szCs w:val="22"/>
      </w:rPr>
      <w:t>UNCLASSIFIED</w:t>
    </w:r>
  </w:p>
  <w:p w:rsidR="00FB57F6" w:rsidRDefault="00FB57F6" w14:paraId="68FE75E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34D334"/>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5A54A80"/>
    <w:multiLevelType w:val="hybridMultilevel"/>
    <w:tmpl w:val="A6CA1980"/>
    <w:lvl w:ilvl="0" w:tplc="85EC237C">
      <w:start w:val="1"/>
      <w:numFmt w:val="bullet"/>
      <w:lvlText w:val="•"/>
      <w:lvlJc w:val="left"/>
      <w:pPr>
        <w:tabs>
          <w:tab w:val="num" w:pos="720"/>
        </w:tabs>
        <w:ind w:left="720" w:hanging="360"/>
      </w:pPr>
      <w:rPr>
        <w:rFonts w:hint="default" w:ascii="Arial" w:hAnsi="Arial"/>
      </w:rPr>
    </w:lvl>
    <w:lvl w:ilvl="1" w:tplc="AD06301C" w:tentative="1">
      <w:start w:val="1"/>
      <w:numFmt w:val="bullet"/>
      <w:lvlText w:val="•"/>
      <w:lvlJc w:val="left"/>
      <w:pPr>
        <w:tabs>
          <w:tab w:val="num" w:pos="1440"/>
        </w:tabs>
        <w:ind w:left="1440" w:hanging="360"/>
      </w:pPr>
      <w:rPr>
        <w:rFonts w:hint="default" w:ascii="Arial" w:hAnsi="Arial"/>
      </w:rPr>
    </w:lvl>
    <w:lvl w:ilvl="2" w:tplc="27124AEA" w:tentative="1">
      <w:start w:val="1"/>
      <w:numFmt w:val="bullet"/>
      <w:lvlText w:val="•"/>
      <w:lvlJc w:val="left"/>
      <w:pPr>
        <w:tabs>
          <w:tab w:val="num" w:pos="2160"/>
        </w:tabs>
        <w:ind w:left="2160" w:hanging="360"/>
      </w:pPr>
      <w:rPr>
        <w:rFonts w:hint="default" w:ascii="Arial" w:hAnsi="Arial"/>
      </w:rPr>
    </w:lvl>
    <w:lvl w:ilvl="3" w:tplc="6128D622" w:tentative="1">
      <w:start w:val="1"/>
      <w:numFmt w:val="bullet"/>
      <w:lvlText w:val="•"/>
      <w:lvlJc w:val="left"/>
      <w:pPr>
        <w:tabs>
          <w:tab w:val="num" w:pos="2880"/>
        </w:tabs>
        <w:ind w:left="2880" w:hanging="360"/>
      </w:pPr>
      <w:rPr>
        <w:rFonts w:hint="default" w:ascii="Arial" w:hAnsi="Arial"/>
      </w:rPr>
    </w:lvl>
    <w:lvl w:ilvl="4" w:tplc="844001BA" w:tentative="1">
      <w:start w:val="1"/>
      <w:numFmt w:val="bullet"/>
      <w:lvlText w:val="•"/>
      <w:lvlJc w:val="left"/>
      <w:pPr>
        <w:tabs>
          <w:tab w:val="num" w:pos="3600"/>
        </w:tabs>
        <w:ind w:left="3600" w:hanging="360"/>
      </w:pPr>
      <w:rPr>
        <w:rFonts w:hint="default" w:ascii="Arial" w:hAnsi="Arial"/>
      </w:rPr>
    </w:lvl>
    <w:lvl w:ilvl="5" w:tplc="BF98CE18" w:tentative="1">
      <w:start w:val="1"/>
      <w:numFmt w:val="bullet"/>
      <w:lvlText w:val="•"/>
      <w:lvlJc w:val="left"/>
      <w:pPr>
        <w:tabs>
          <w:tab w:val="num" w:pos="4320"/>
        </w:tabs>
        <w:ind w:left="4320" w:hanging="360"/>
      </w:pPr>
      <w:rPr>
        <w:rFonts w:hint="default" w:ascii="Arial" w:hAnsi="Arial"/>
      </w:rPr>
    </w:lvl>
    <w:lvl w:ilvl="6" w:tplc="0DCE0E0E" w:tentative="1">
      <w:start w:val="1"/>
      <w:numFmt w:val="bullet"/>
      <w:lvlText w:val="•"/>
      <w:lvlJc w:val="left"/>
      <w:pPr>
        <w:tabs>
          <w:tab w:val="num" w:pos="5040"/>
        </w:tabs>
        <w:ind w:left="5040" w:hanging="360"/>
      </w:pPr>
      <w:rPr>
        <w:rFonts w:hint="default" w:ascii="Arial" w:hAnsi="Arial"/>
      </w:rPr>
    </w:lvl>
    <w:lvl w:ilvl="7" w:tplc="78049356" w:tentative="1">
      <w:start w:val="1"/>
      <w:numFmt w:val="bullet"/>
      <w:lvlText w:val="•"/>
      <w:lvlJc w:val="left"/>
      <w:pPr>
        <w:tabs>
          <w:tab w:val="num" w:pos="5760"/>
        </w:tabs>
        <w:ind w:left="5760" w:hanging="360"/>
      </w:pPr>
      <w:rPr>
        <w:rFonts w:hint="default" w:ascii="Arial" w:hAnsi="Arial"/>
      </w:rPr>
    </w:lvl>
    <w:lvl w:ilvl="8" w:tplc="B8483848"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2156066"/>
    <w:multiLevelType w:val="multilevel"/>
    <w:tmpl w:val="D7B2440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 w15:restartNumberingAfterBreak="0">
    <w:nsid w:val="14CD3D9D"/>
    <w:multiLevelType w:val="hybridMultilevel"/>
    <w:tmpl w:val="A4026D5C"/>
    <w:lvl w:ilvl="0" w:tplc="2326D4B4">
      <w:numFmt w:val="bullet"/>
      <w:lvlText w:val="-"/>
      <w:lvlJc w:val="left"/>
      <w:pPr>
        <w:ind w:left="720" w:hanging="360"/>
      </w:pPr>
      <w:rPr>
        <w:rFonts w:hint="default" w:ascii="Times New Roman" w:hAnsi="Times New Roman" w:eastAsia="Batang"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8BE5B56"/>
    <w:multiLevelType w:val="hybridMultilevel"/>
    <w:tmpl w:val="7138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6141BD"/>
    <w:multiLevelType w:val="hybridMultilevel"/>
    <w:tmpl w:val="BC0E131C"/>
    <w:lvl w:ilvl="0" w:tplc="7988B5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465BC"/>
    <w:multiLevelType w:val="multilevel"/>
    <w:tmpl w:val="2BF26CE8"/>
    <w:lvl w:ilvl="0">
      <w:start w:val="1"/>
      <w:numFmt w:val="none"/>
      <w:pStyle w:val="TOC1"/>
      <w:lvlText w:val="%1"/>
      <w:lvlJc w:val="left"/>
      <w:pPr>
        <w:tabs>
          <w:tab w:val="num" w:pos="360"/>
        </w:tabs>
        <w:ind w:left="360" w:hanging="360"/>
      </w:pPr>
      <w:rPr>
        <w:rFonts w:hint="default" w:ascii="Times New Roman" w:hAnsi="Times New Roman"/>
        <w:b w:val="0"/>
        <w:i w:val="0"/>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DC46500"/>
    <w:multiLevelType w:val="hybridMultilevel"/>
    <w:tmpl w:val="1FE05234"/>
    <w:lvl w:ilvl="0" w:tplc="087E4256">
      <w:start w:val="1"/>
      <w:numFmt w:val="bullet"/>
      <w:lvlText w:val="•"/>
      <w:lvlJc w:val="left"/>
      <w:pPr>
        <w:tabs>
          <w:tab w:val="num" w:pos="720"/>
        </w:tabs>
        <w:ind w:left="720" w:hanging="360"/>
      </w:pPr>
      <w:rPr>
        <w:rFonts w:hint="default" w:ascii="Arial" w:hAnsi="Arial"/>
      </w:rPr>
    </w:lvl>
    <w:lvl w:ilvl="1" w:tplc="49A00994">
      <w:start w:val="1"/>
      <w:numFmt w:val="bullet"/>
      <w:lvlText w:val="•"/>
      <w:lvlJc w:val="left"/>
      <w:pPr>
        <w:tabs>
          <w:tab w:val="num" w:pos="1440"/>
        </w:tabs>
        <w:ind w:left="1440" w:hanging="360"/>
      </w:pPr>
      <w:rPr>
        <w:rFonts w:hint="default" w:ascii="Arial" w:hAnsi="Arial"/>
      </w:rPr>
    </w:lvl>
    <w:lvl w:ilvl="2" w:tplc="EBFA5B12" w:tentative="1">
      <w:start w:val="1"/>
      <w:numFmt w:val="bullet"/>
      <w:lvlText w:val="•"/>
      <w:lvlJc w:val="left"/>
      <w:pPr>
        <w:tabs>
          <w:tab w:val="num" w:pos="2160"/>
        </w:tabs>
        <w:ind w:left="2160" w:hanging="360"/>
      </w:pPr>
      <w:rPr>
        <w:rFonts w:hint="default" w:ascii="Arial" w:hAnsi="Arial"/>
      </w:rPr>
    </w:lvl>
    <w:lvl w:ilvl="3" w:tplc="2A16F778" w:tentative="1">
      <w:start w:val="1"/>
      <w:numFmt w:val="bullet"/>
      <w:lvlText w:val="•"/>
      <w:lvlJc w:val="left"/>
      <w:pPr>
        <w:tabs>
          <w:tab w:val="num" w:pos="2880"/>
        </w:tabs>
        <w:ind w:left="2880" w:hanging="360"/>
      </w:pPr>
      <w:rPr>
        <w:rFonts w:hint="default" w:ascii="Arial" w:hAnsi="Arial"/>
      </w:rPr>
    </w:lvl>
    <w:lvl w:ilvl="4" w:tplc="5C56EB76" w:tentative="1">
      <w:start w:val="1"/>
      <w:numFmt w:val="bullet"/>
      <w:lvlText w:val="•"/>
      <w:lvlJc w:val="left"/>
      <w:pPr>
        <w:tabs>
          <w:tab w:val="num" w:pos="3600"/>
        </w:tabs>
        <w:ind w:left="3600" w:hanging="360"/>
      </w:pPr>
      <w:rPr>
        <w:rFonts w:hint="default" w:ascii="Arial" w:hAnsi="Arial"/>
      </w:rPr>
    </w:lvl>
    <w:lvl w:ilvl="5" w:tplc="AAFCF9D4" w:tentative="1">
      <w:start w:val="1"/>
      <w:numFmt w:val="bullet"/>
      <w:lvlText w:val="•"/>
      <w:lvlJc w:val="left"/>
      <w:pPr>
        <w:tabs>
          <w:tab w:val="num" w:pos="4320"/>
        </w:tabs>
        <w:ind w:left="4320" w:hanging="360"/>
      </w:pPr>
      <w:rPr>
        <w:rFonts w:hint="default" w:ascii="Arial" w:hAnsi="Arial"/>
      </w:rPr>
    </w:lvl>
    <w:lvl w:ilvl="6" w:tplc="FF3672EA" w:tentative="1">
      <w:start w:val="1"/>
      <w:numFmt w:val="bullet"/>
      <w:lvlText w:val="•"/>
      <w:lvlJc w:val="left"/>
      <w:pPr>
        <w:tabs>
          <w:tab w:val="num" w:pos="5040"/>
        </w:tabs>
        <w:ind w:left="5040" w:hanging="360"/>
      </w:pPr>
      <w:rPr>
        <w:rFonts w:hint="default" w:ascii="Arial" w:hAnsi="Arial"/>
      </w:rPr>
    </w:lvl>
    <w:lvl w:ilvl="7" w:tplc="D5E2C796" w:tentative="1">
      <w:start w:val="1"/>
      <w:numFmt w:val="bullet"/>
      <w:lvlText w:val="•"/>
      <w:lvlJc w:val="left"/>
      <w:pPr>
        <w:tabs>
          <w:tab w:val="num" w:pos="5760"/>
        </w:tabs>
        <w:ind w:left="5760" w:hanging="360"/>
      </w:pPr>
      <w:rPr>
        <w:rFonts w:hint="default" w:ascii="Arial" w:hAnsi="Arial"/>
      </w:rPr>
    </w:lvl>
    <w:lvl w:ilvl="8" w:tplc="48484662"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79F626C1"/>
    <w:multiLevelType w:val="hybridMultilevel"/>
    <w:tmpl w:val="BF0E0C2E"/>
    <w:lvl w:ilvl="0" w:tplc="9612BD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555094"/>
    <w:multiLevelType w:val="hybridMultilevel"/>
    <w:tmpl w:val="08B689B2"/>
    <w:lvl w:ilvl="0" w:tplc="FA4E0792">
      <w:start w:val="1"/>
      <w:numFmt w:val="bullet"/>
      <w:lvlText w:val="•"/>
      <w:lvlJc w:val="left"/>
      <w:pPr>
        <w:tabs>
          <w:tab w:val="num" w:pos="720"/>
        </w:tabs>
        <w:ind w:left="720" w:hanging="360"/>
      </w:pPr>
      <w:rPr>
        <w:rFonts w:hint="default" w:ascii="Arial" w:hAnsi="Arial"/>
      </w:rPr>
    </w:lvl>
    <w:lvl w:ilvl="1" w:tplc="D73CBD2C" w:tentative="1">
      <w:start w:val="1"/>
      <w:numFmt w:val="bullet"/>
      <w:lvlText w:val="•"/>
      <w:lvlJc w:val="left"/>
      <w:pPr>
        <w:tabs>
          <w:tab w:val="num" w:pos="1440"/>
        </w:tabs>
        <w:ind w:left="1440" w:hanging="360"/>
      </w:pPr>
      <w:rPr>
        <w:rFonts w:hint="default" w:ascii="Arial" w:hAnsi="Arial"/>
      </w:rPr>
    </w:lvl>
    <w:lvl w:ilvl="2" w:tplc="B2002BFE" w:tentative="1">
      <w:start w:val="1"/>
      <w:numFmt w:val="bullet"/>
      <w:lvlText w:val="•"/>
      <w:lvlJc w:val="left"/>
      <w:pPr>
        <w:tabs>
          <w:tab w:val="num" w:pos="2160"/>
        </w:tabs>
        <w:ind w:left="2160" w:hanging="360"/>
      </w:pPr>
      <w:rPr>
        <w:rFonts w:hint="default" w:ascii="Arial" w:hAnsi="Arial"/>
      </w:rPr>
    </w:lvl>
    <w:lvl w:ilvl="3" w:tplc="F2CAE192" w:tentative="1">
      <w:start w:val="1"/>
      <w:numFmt w:val="bullet"/>
      <w:lvlText w:val="•"/>
      <w:lvlJc w:val="left"/>
      <w:pPr>
        <w:tabs>
          <w:tab w:val="num" w:pos="2880"/>
        </w:tabs>
        <w:ind w:left="2880" w:hanging="360"/>
      </w:pPr>
      <w:rPr>
        <w:rFonts w:hint="default" w:ascii="Arial" w:hAnsi="Arial"/>
      </w:rPr>
    </w:lvl>
    <w:lvl w:ilvl="4" w:tplc="23BC29CC" w:tentative="1">
      <w:start w:val="1"/>
      <w:numFmt w:val="bullet"/>
      <w:lvlText w:val="•"/>
      <w:lvlJc w:val="left"/>
      <w:pPr>
        <w:tabs>
          <w:tab w:val="num" w:pos="3600"/>
        </w:tabs>
        <w:ind w:left="3600" w:hanging="360"/>
      </w:pPr>
      <w:rPr>
        <w:rFonts w:hint="default" w:ascii="Arial" w:hAnsi="Arial"/>
      </w:rPr>
    </w:lvl>
    <w:lvl w:ilvl="5" w:tplc="C486DCB0" w:tentative="1">
      <w:start w:val="1"/>
      <w:numFmt w:val="bullet"/>
      <w:lvlText w:val="•"/>
      <w:lvlJc w:val="left"/>
      <w:pPr>
        <w:tabs>
          <w:tab w:val="num" w:pos="4320"/>
        </w:tabs>
        <w:ind w:left="4320" w:hanging="360"/>
      </w:pPr>
      <w:rPr>
        <w:rFonts w:hint="default" w:ascii="Arial" w:hAnsi="Arial"/>
      </w:rPr>
    </w:lvl>
    <w:lvl w:ilvl="6" w:tplc="08B20D82" w:tentative="1">
      <w:start w:val="1"/>
      <w:numFmt w:val="bullet"/>
      <w:lvlText w:val="•"/>
      <w:lvlJc w:val="left"/>
      <w:pPr>
        <w:tabs>
          <w:tab w:val="num" w:pos="5040"/>
        </w:tabs>
        <w:ind w:left="5040" w:hanging="360"/>
      </w:pPr>
      <w:rPr>
        <w:rFonts w:hint="default" w:ascii="Arial" w:hAnsi="Arial"/>
      </w:rPr>
    </w:lvl>
    <w:lvl w:ilvl="7" w:tplc="7C10D104" w:tentative="1">
      <w:start w:val="1"/>
      <w:numFmt w:val="bullet"/>
      <w:lvlText w:val="•"/>
      <w:lvlJc w:val="left"/>
      <w:pPr>
        <w:tabs>
          <w:tab w:val="num" w:pos="5760"/>
        </w:tabs>
        <w:ind w:left="5760" w:hanging="360"/>
      </w:pPr>
      <w:rPr>
        <w:rFonts w:hint="default" w:ascii="Arial" w:hAnsi="Arial"/>
      </w:rPr>
    </w:lvl>
    <w:lvl w:ilvl="8" w:tplc="46F0B16A" w:tentative="1">
      <w:start w:val="1"/>
      <w:numFmt w:val="bullet"/>
      <w:lvlText w:val="•"/>
      <w:lvlJc w:val="left"/>
      <w:pPr>
        <w:tabs>
          <w:tab w:val="num" w:pos="6480"/>
        </w:tabs>
        <w:ind w:left="6480" w:hanging="360"/>
      </w:pPr>
      <w:rPr>
        <w:rFonts w:hint="default" w:ascii="Arial" w:hAnsi="Arial"/>
      </w:rPr>
    </w:lvl>
  </w:abstractNum>
  <w:num w:numId="1">
    <w:abstractNumId w:val="6"/>
  </w:num>
  <w:num w:numId="2">
    <w:abstractNumId w:val="6"/>
  </w:num>
  <w:num w:numId="3">
    <w:abstractNumId w:val="5"/>
  </w:num>
  <w:num w:numId="4">
    <w:abstractNumId w:val="8"/>
  </w:num>
  <w:num w:numId="5">
    <w:abstractNumId w:val="1"/>
  </w:num>
  <w:num w:numId="6">
    <w:abstractNumId w:val="0"/>
  </w:num>
  <w:num w:numId="7">
    <w:abstractNumId w:val="4"/>
  </w:num>
  <w:num w:numId="8">
    <w:abstractNumId w:val="7"/>
  </w:num>
  <w:num w:numId="9">
    <w:abstractNumId w:val="9"/>
  </w:num>
  <w:num w:numId="10">
    <w:abstractNumId w:val="3"/>
  </w:num>
  <w:num w:numId="11">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FB"/>
    <w:rsid w:val="0000034D"/>
    <w:rsid w:val="00000836"/>
    <w:rsid w:val="0000104A"/>
    <w:rsid w:val="000135C2"/>
    <w:rsid w:val="0001368B"/>
    <w:rsid w:val="00013D09"/>
    <w:rsid w:val="00016AA2"/>
    <w:rsid w:val="0002184F"/>
    <w:rsid w:val="00030432"/>
    <w:rsid w:val="00030A6B"/>
    <w:rsid w:val="00030E35"/>
    <w:rsid w:val="00033882"/>
    <w:rsid w:val="00034077"/>
    <w:rsid w:val="00035033"/>
    <w:rsid w:val="0003594B"/>
    <w:rsid w:val="000365A9"/>
    <w:rsid w:val="00036FEE"/>
    <w:rsid w:val="000406B0"/>
    <w:rsid w:val="00043FAF"/>
    <w:rsid w:val="000455FF"/>
    <w:rsid w:val="00046B6D"/>
    <w:rsid w:val="00050EC8"/>
    <w:rsid w:val="000523F2"/>
    <w:rsid w:val="00052628"/>
    <w:rsid w:val="00054FFE"/>
    <w:rsid w:val="00061C30"/>
    <w:rsid w:val="00063B95"/>
    <w:rsid w:val="00063DB0"/>
    <w:rsid w:val="00063DE0"/>
    <w:rsid w:val="00066545"/>
    <w:rsid w:val="000706CB"/>
    <w:rsid w:val="00071096"/>
    <w:rsid w:val="000736A9"/>
    <w:rsid w:val="00076FA5"/>
    <w:rsid w:val="00077078"/>
    <w:rsid w:val="0008140A"/>
    <w:rsid w:val="00082B44"/>
    <w:rsid w:val="00086ED6"/>
    <w:rsid w:val="000908E9"/>
    <w:rsid w:val="00095782"/>
    <w:rsid w:val="00097408"/>
    <w:rsid w:val="00097D89"/>
    <w:rsid w:val="000A6D16"/>
    <w:rsid w:val="000B0EB5"/>
    <w:rsid w:val="000C0ED0"/>
    <w:rsid w:val="000C2864"/>
    <w:rsid w:val="000C422C"/>
    <w:rsid w:val="000C4D5F"/>
    <w:rsid w:val="000C4DEE"/>
    <w:rsid w:val="000C5A63"/>
    <w:rsid w:val="000D3693"/>
    <w:rsid w:val="000D3E5A"/>
    <w:rsid w:val="000D4E6E"/>
    <w:rsid w:val="000D58B1"/>
    <w:rsid w:val="000E020D"/>
    <w:rsid w:val="000E0538"/>
    <w:rsid w:val="000E3954"/>
    <w:rsid w:val="000E3E50"/>
    <w:rsid w:val="000E5FAA"/>
    <w:rsid w:val="000F339F"/>
    <w:rsid w:val="000F4AEC"/>
    <w:rsid w:val="000F6CF6"/>
    <w:rsid w:val="00106937"/>
    <w:rsid w:val="00110D0A"/>
    <w:rsid w:val="00114E41"/>
    <w:rsid w:val="00115EE8"/>
    <w:rsid w:val="001203CB"/>
    <w:rsid w:val="00121D2A"/>
    <w:rsid w:val="00121F5A"/>
    <w:rsid w:val="0012572D"/>
    <w:rsid w:val="001258E9"/>
    <w:rsid w:val="00126950"/>
    <w:rsid w:val="00133D17"/>
    <w:rsid w:val="001342E3"/>
    <w:rsid w:val="0013472B"/>
    <w:rsid w:val="0013491C"/>
    <w:rsid w:val="00134997"/>
    <w:rsid w:val="00134F7A"/>
    <w:rsid w:val="00135DB8"/>
    <w:rsid w:val="00135EBB"/>
    <w:rsid w:val="001363D3"/>
    <w:rsid w:val="001364FC"/>
    <w:rsid w:val="00140D9C"/>
    <w:rsid w:val="00147DD3"/>
    <w:rsid w:val="0015024A"/>
    <w:rsid w:val="0015036E"/>
    <w:rsid w:val="00152770"/>
    <w:rsid w:val="00152A17"/>
    <w:rsid w:val="00154BDF"/>
    <w:rsid w:val="00161F34"/>
    <w:rsid w:val="00164CDF"/>
    <w:rsid w:val="00167D7B"/>
    <w:rsid w:val="001765CC"/>
    <w:rsid w:val="001767F6"/>
    <w:rsid w:val="00182AF0"/>
    <w:rsid w:val="00184E86"/>
    <w:rsid w:val="00192261"/>
    <w:rsid w:val="001932DC"/>
    <w:rsid w:val="0019501A"/>
    <w:rsid w:val="00195E14"/>
    <w:rsid w:val="001973AB"/>
    <w:rsid w:val="00197440"/>
    <w:rsid w:val="001A152E"/>
    <w:rsid w:val="001A1D2B"/>
    <w:rsid w:val="001A3F5F"/>
    <w:rsid w:val="001A5C17"/>
    <w:rsid w:val="001A62E1"/>
    <w:rsid w:val="001B1D49"/>
    <w:rsid w:val="001B2D33"/>
    <w:rsid w:val="001B3E1D"/>
    <w:rsid w:val="001B68F1"/>
    <w:rsid w:val="001C1309"/>
    <w:rsid w:val="001C5ACC"/>
    <w:rsid w:val="001D376A"/>
    <w:rsid w:val="001D720C"/>
    <w:rsid w:val="001F1A99"/>
    <w:rsid w:val="001F2C47"/>
    <w:rsid w:val="001F5A14"/>
    <w:rsid w:val="001F74CE"/>
    <w:rsid w:val="002015ED"/>
    <w:rsid w:val="00202B3C"/>
    <w:rsid w:val="00204B55"/>
    <w:rsid w:val="00204BC8"/>
    <w:rsid w:val="00211862"/>
    <w:rsid w:val="00212387"/>
    <w:rsid w:val="00212966"/>
    <w:rsid w:val="00214558"/>
    <w:rsid w:val="00214E7A"/>
    <w:rsid w:val="0021794E"/>
    <w:rsid w:val="002246DB"/>
    <w:rsid w:val="002340D9"/>
    <w:rsid w:val="0024081B"/>
    <w:rsid w:val="00241F02"/>
    <w:rsid w:val="00250438"/>
    <w:rsid w:val="00251304"/>
    <w:rsid w:val="00251B5C"/>
    <w:rsid w:val="00256105"/>
    <w:rsid w:val="002567A4"/>
    <w:rsid w:val="0026089A"/>
    <w:rsid w:val="00261A46"/>
    <w:rsid w:val="00261DAE"/>
    <w:rsid w:val="00270B6A"/>
    <w:rsid w:val="00273D96"/>
    <w:rsid w:val="00274475"/>
    <w:rsid w:val="00275D75"/>
    <w:rsid w:val="00276830"/>
    <w:rsid w:val="0028572F"/>
    <w:rsid w:val="002915EE"/>
    <w:rsid w:val="00295E91"/>
    <w:rsid w:val="002A14D4"/>
    <w:rsid w:val="002A1CB1"/>
    <w:rsid w:val="002A34F8"/>
    <w:rsid w:val="002B048E"/>
    <w:rsid w:val="002B2BD1"/>
    <w:rsid w:val="002B5EDC"/>
    <w:rsid w:val="002B7CD2"/>
    <w:rsid w:val="002C0F1C"/>
    <w:rsid w:val="002C10E7"/>
    <w:rsid w:val="002D2332"/>
    <w:rsid w:val="002D3434"/>
    <w:rsid w:val="002D7E0F"/>
    <w:rsid w:val="002E35D5"/>
    <w:rsid w:val="002E6E52"/>
    <w:rsid w:val="002E7A2D"/>
    <w:rsid w:val="002E7E3C"/>
    <w:rsid w:val="002F0700"/>
    <w:rsid w:val="002F1A44"/>
    <w:rsid w:val="002F460C"/>
    <w:rsid w:val="002F5E5A"/>
    <w:rsid w:val="00304FB5"/>
    <w:rsid w:val="0031113D"/>
    <w:rsid w:val="003131D3"/>
    <w:rsid w:val="00315184"/>
    <w:rsid w:val="00321C7D"/>
    <w:rsid w:val="0032498F"/>
    <w:rsid w:val="0033226E"/>
    <w:rsid w:val="00337A4F"/>
    <w:rsid w:val="00341B8F"/>
    <w:rsid w:val="00342091"/>
    <w:rsid w:val="00343370"/>
    <w:rsid w:val="00346A10"/>
    <w:rsid w:val="00347E41"/>
    <w:rsid w:val="00350389"/>
    <w:rsid w:val="00350BA3"/>
    <w:rsid w:val="00353C40"/>
    <w:rsid w:val="00354FC1"/>
    <w:rsid w:val="003553FF"/>
    <w:rsid w:val="00355DB0"/>
    <w:rsid w:val="00356400"/>
    <w:rsid w:val="0035720C"/>
    <w:rsid w:val="00357F6E"/>
    <w:rsid w:val="00362994"/>
    <w:rsid w:val="00362EB7"/>
    <w:rsid w:val="00364B30"/>
    <w:rsid w:val="00365992"/>
    <w:rsid w:val="0037310E"/>
    <w:rsid w:val="00374797"/>
    <w:rsid w:val="00375B69"/>
    <w:rsid w:val="0038050E"/>
    <w:rsid w:val="0038325A"/>
    <w:rsid w:val="0038474C"/>
    <w:rsid w:val="00385959"/>
    <w:rsid w:val="00386590"/>
    <w:rsid w:val="00390BDE"/>
    <w:rsid w:val="0039150B"/>
    <w:rsid w:val="00393024"/>
    <w:rsid w:val="003933FE"/>
    <w:rsid w:val="00395A44"/>
    <w:rsid w:val="00395CFE"/>
    <w:rsid w:val="003A05A9"/>
    <w:rsid w:val="003A30AB"/>
    <w:rsid w:val="003A4B07"/>
    <w:rsid w:val="003A69F4"/>
    <w:rsid w:val="003B2D2F"/>
    <w:rsid w:val="003B35B3"/>
    <w:rsid w:val="003B39ED"/>
    <w:rsid w:val="003B63C6"/>
    <w:rsid w:val="003B6B2F"/>
    <w:rsid w:val="003C076D"/>
    <w:rsid w:val="003C0A20"/>
    <w:rsid w:val="003C2D4A"/>
    <w:rsid w:val="003C2EAF"/>
    <w:rsid w:val="003C4C35"/>
    <w:rsid w:val="003C638D"/>
    <w:rsid w:val="003C6889"/>
    <w:rsid w:val="003D1948"/>
    <w:rsid w:val="003D1B83"/>
    <w:rsid w:val="003D265C"/>
    <w:rsid w:val="003E1EC6"/>
    <w:rsid w:val="003E1F1C"/>
    <w:rsid w:val="003E253E"/>
    <w:rsid w:val="003E77FF"/>
    <w:rsid w:val="003F0785"/>
    <w:rsid w:val="003F07C4"/>
    <w:rsid w:val="003F15A5"/>
    <w:rsid w:val="003F2AC7"/>
    <w:rsid w:val="003F4B62"/>
    <w:rsid w:val="003F737B"/>
    <w:rsid w:val="00406077"/>
    <w:rsid w:val="00410211"/>
    <w:rsid w:val="00411347"/>
    <w:rsid w:val="00414AFC"/>
    <w:rsid w:val="004166AC"/>
    <w:rsid w:val="00421674"/>
    <w:rsid w:val="0042395D"/>
    <w:rsid w:val="00423EC9"/>
    <w:rsid w:val="004254B8"/>
    <w:rsid w:val="004257C7"/>
    <w:rsid w:val="00427184"/>
    <w:rsid w:val="0043005D"/>
    <w:rsid w:val="0043222E"/>
    <w:rsid w:val="00435061"/>
    <w:rsid w:val="004355D4"/>
    <w:rsid w:val="004362D5"/>
    <w:rsid w:val="0044004A"/>
    <w:rsid w:val="0044254F"/>
    <w:rsid w:val="00445EFC"/>
    <w:rsid w:val="004460CA"/>
    <w:rsid w:val="00447CA2"/>
    <w:rsid w:val="00451250"/>
    <w:rsid w:val="004514BD"/>
    <w:rsid w:val="004544FC"/>
    <w:rsid w:val="00455F24"/>
    <w:rsid w:val="0045648B"/>
    <w:rsid w:val="00461F6C"/>
    <w:rsid w:val="004652A9"/>
    <w:rsid w:val="00470D6D"/>
    <w:rsid w:val="00473568"/>
    <w:rsid w:val="0047443C"/>
    <w:rsid w:val="00475D3D"/>
    <w:rsid w:val="00485E3F"/>
    <w:rsid w:val="00486122"/>
    <w:rsid w:val="00490FBD"/>
    <w:rsid w:val="00492087"/>
    <w:rsid w:val="00496410"/>
    <w:rsid w:val="00497CA8"/>
    <w:rsid w:val="004A238D"/>
    <w:rsid w:val="004A3426"/>
    <w:rsid w:val="004B168C"/>
    <w:rsid w:val="004B283E"/>
    <w:rsid w:val="004B46FD"/>
    <w:rsid w:val="004B479A"/>
    <w:rsid w:val="004C21A0"/>
    <w:rsid w:val="004C2237"/>
    <w:rsid w:val="004C325B"/>
    <w:rsid w:val="004C4B2C"/>
    <w:rsid w:val="004C747F"/>
    <w:rsid w:val="004D1126"/>
    <w:rsid w:val="004D5C82"/>
    <w:rsid w:val="004E29FD"/>
    <w:rsid w:val="004E32A3"/>
    <w:rsid w:val="004E380B"/>
    <w:rsid w:val="004E3948"/>
    <w:rsid w:val="004E3C53"/>
    <w:rsid w:val="004E7577"/>
    <w:rsid w:val="004F07FD"/>
    <w:rsid w:val="00502485"/>
    <w:rsid w:val="00506384"/>
    <w:rsid w:val="00506439"/>
    <w:rsid w:val="00507DDC"/>
    <w:rsid w:val="005118ED"/>
    <w:rsid w:val="005139B6"/>
    <w:rsid w:val="00521DF1"/>
    <w:rsid w:val="005249D4"/>
    <w:rsid w:val="00524E31"/>
    <w:rsid w:val="005261CD"/>
    <w:rsid w:val="00530B85"/>
    <w:rsid w:val="00547CE1"/>
    <w:rsid w:val="005513ED"/>
    <w:rsid w:val="005539B7"/>
    <w:rsid w:val="00557FB6"/>
    <w:rsid w:val="0056414D"/>
    <w:rsid w:val="00564D88"/>
    <w:rsid w:val="005662ED"/>
    <w:rsid w:val="00567404"/>
    <w:rsid w:val="00570265"/>
    <w:rsid w:val="00570ACF"/>
    <w:rsid w:val="005714D6"/>
    <w:rsid w:val="0057445D"/>
    <w:rsid w:val="005802E3"/>
    <w:rsid w:val="00582A94"/>
    <w:rsid w:val="005861A4"/>
    <w:rsid w:val="00587E5D"/>
    <w:rsid w:val="00590CC9"/>
    <w:rsid w:val="00592A0C"/>
    <w:rsid w:val="00592ECB"/>
    <w:rsid w:val="00597A68"/>
    <w:rsid w:val="005A1D1B"/>
    <w:rsid w:val="005A4F6F"/>
    <w:rsid w:val="005A78FC"/>
    <w:rsid w:val="005A7AA7"/>
    <w:rsid w:val="005B0F4C"/>
    <w:rsid w:val="005B35E5"/>
    <w:rsid w:val="005B4674"/>
    <w:rsid w:val="005C209E"/>
    <w:rsid w:val="005C6805"/>
    <w:rsid w:val="005C7979"/>
    <w:rsid w:val="005D01AE"/>
    <w:rsid w:val="005D0E28"/>
    <w:rsid w:val="005D376F"/>
    <w:rsid w:val="005D5AFD"/>
    <w:rsid w:val="005D5FA5"/>
    <w:rsid w:val="005D6A3D"/>
    <w:rsid w:val="005D7FA6"/>
    <w:rsid w:val="005E3787"/>
    <w:rsid w:val="005E5D5E"/>
    <w:rsid w:val="005F0EF8"/>
    <w:rsid w:val="005F1354"/>
    <w:rsid w:val="005F23FB"/>
    <w:rsid w:val="005F25DA"/>
    <w:rsid w:val="005F3A6B"/>
    <w:rsid w:val="005F5C03"/>
    <w:rsid w:val="005F5FA3"/>
    <w:rsid w:val="005F6506"/>
    <w:rsid w:val="005F66DB"/>
    <w:rsid w:val="005F785C"/>
    <w:rsid w:val="00602D75"/>
    <w:rsid w:val="00603023"/>
    <w:rsid w:val="00605842"/>
    <w:rsid w:val="00605966"/>
    <w:rsid w:val="0061177F"/>
    <w:rsid w:val="00611786"/>
    <w:rsid w:val="006134C7"/>
    <w:rsid w:val="006141F2"/>
    <w:rsid w:val="006152F3"/>
    <w:rsid w:val="00615E95"/>
    <w:rsid w:val="006209BA"/>
    <w:rsid w:val="006270E6"/>
    <w:rsid w:val="00631550"/>
    <w:rsid w:val="00633BD1"/>
    <w:rsid w:val="00636161"/>
    <w:rsid w:val="0064423A"/>
    <w:rsid w:val="006525B1"/>
    <w:rsid w:val="00652AE2"/>
    <w:rsid w:val="006558BE"/>
    <w:rsid w:val="00656E68"/>
    <w:rsid w:val="00657510"/>
    <w:rsid w:val="00657626"/>
    <w:rsid w:val="00660900"/>
    <w:rsid w:val="00663EE9"/>
    <w:rsid w:val="006660CF"/>
    <w:rsid w:val="006661E8"/>
    <w:rsid w:val="0067313C"/>
    <w:rsid w:val="00673F0F"/>
    <w:rsid w:val="00681E5F"/>
    <w:rsid w:val="00685C5F"/>
    <w:rsid w:val="00686EF4"/>
    <w:rsid w:val="006906CE"/>
    <w:rsid w:val="006913CF"/>
    <w:rsid w:val="00691CE5"/>
    <w:rsid w:val="00692E1D"/>
    <w:rsid w:val="00694EAD"/>
    <w:rsid w:val="00696086"/>
    <w:rsid w:val="00696AF0"/>
    <w:rsid w:val="006A0183"/>
    <w:rsid w:val="006A26CC"/>
    <w:rsid w:val="006A2C5D"/>
    <w:rsid w:val="006A3002"/>
    <w:rsid w:val="006A75EE"/>
    <w:rsid w:val="006B0590"/>
    <w:rsid w:val="006B1C9C"/>
    <w:rsid w:val="006B2BC2"/>
    <w:rsid w:val="006B7280"/>
    <w:rsid w:val="006C1B33"/>
    <w:rsid w:val="006C5B13"/>
    <w:rsid w:val="006C5CC7"/>
    <w:rsid w:val="006C726F"/>
    <w:rsid w:val="006D03A6"/>
    <w:rsid w:val="006D432A"/>
    <w:rsid w:val="006D64EB"/>
    <w:rsid w:val="006E15CB"/>
    <w:rsid w:val="006E320C"/>
    <w:rsid w:val="006E3217"/>
    <w:rsid w:val="006E4AEE"/>
    <w:rsid w:val="006E57B5"/>
    <w:rsid w:val="006F06A7"/>
    <w:rsid w:val="006F5CA4"/>
    <w:rsid w:val="0070025D"/>
    <w:rsid w:val="00702563"/>
    <w:rsid w:val="0070293F"/>
    <w:rsid w:val="00702D53"/>
    <w:rsid w:val="00703888"/>
    <w:rsid w:val="00707B4F"/>
    <w:rsid w:val="00710794"/>
    <w:rsid w:val="00713668"/>
    <w:rsid w:val="00714026"/>
    <w:rsid w:val="007165D5"/>
    <w:rsid w:val="007213A4"/>
    <w:rsid w:val="00724D01"/>
    <w:rsid w:val="00731BDA"/>
    <w:rsid w:val="00735613"/>
    <w:rsid w:val="00744E3B"/>
    <w:rsid w:val="007451E8"/>
    <w:rsid w:val="00751263"/>
    <w:rsid w:val="007523AE"/>
    <w:rsid w:val="0075482B"/>
    <w:rsid w:val="00756ACA"/>
    <w:rsid w:val="00757330"/>
    <w:rsid w:val="00757FCF"/>
    <w:rsid w:val="00763875"/>
    <w:rsid w:val="00766999"/>
    <w:rsid w:val="00771FA1"/>
    <w:rsid w:val="0077245D"/>
    <w:rsid w:val="00773E09"/>
    <w:rsid w:val="00774BAB"/>
    <w:rsid w:val="007820E7"/>
    <w:rsid w:val="00783370"/>
    <w:rsid w:val="00783D32"/>
    <w:rsid w:val="007843E0"/>
    <w:rsid w:val="00784ACD"/>
    <w:rsid w:val="007862AC"/>
    <w:rsid w:val="007948CC"/>
    <w:rsid w:val="007A232F"/>
    <w:rsid w:val="007A721E"/>
    <w:rsid w:val="007B0B2C"/>
    <w:rsid w:val="007B620B"/>
    <w:rsid w:val="007C3B3D"/>
    <w:rsid w:val="007D2FF2"/>
    <w:rsid w:val="007D32A0"/>
    <w:rsid w:val="007D4DAB"/>
    <w:rsid w:val="007E0E10"/>
    <w:rsid w:val="007E3F88"/>
    <w:rsid w:val="007E4C62"/>
    <w:rsid w:val="007F58EE"/>
    <w:rsid w:val="007F5E3F"/>
    <w:rsid w:val="007F7974"/>
    <w:rsid w:val="00800E01"/>
    <w:rsid w:val="008027C5"/>
    <w:rsid w:val="00803410"/>
    <w:rsid w:val="00806EA1"/>
    <w:rsid w:val="00806EB6"/>
    <w:rsid w:val="00814645"/>
    <w:rsid w:val="00817AA7"/>
    <w:rsid w:val="008204B4"/>
    <w:rsid w:val="00822A2E"/>
    <w:rsid w:val="008244A8"/>
    <w:rsid w:val="0082746A"/>
    <w:rsid w:val="00830A79"/>
    <w:rsid w:val="00831079"/>
    <w:rsid w:val="00832D5E"/>
    <w:rsid w:val="00833E0B"/>
    <w:rsid w:val="00835DBC"/>
    <w:rsid w:val="00843BFD"/>
    <w:rsid w:val="00846D1C"/>
    <w:rsid w:val="008600DB"/>
    <w:rsid w:val="00862537"/>
    <w:rsid w:val="00862765"/>
    <w:rsid w:val="00863254"/>
    <w:rsid w:val="0086375A"/>
    <w:rsid w:val="00866ADC"/>
    <w:rsid w:val="00871727"/>
    <w:rsid w:val="00874173"/>
    <w:rsid w:val="008742D5"/>
    <w:rsid w:val="00874E2A"/>
    <w:rsid w:val="00876DA4"/>
    <w:rsid w:val="008801F5"/>
    <w:rsid w:val="00883AC6"/>
    <w:rsid w:val="00884FB6"/>
    <w:rsid w:val="00887E86"/>
    <w:rsid w:val="00890DE7"/>
    <w:rsid w:val="00891BC7"/>
    <w:rsid w:val="00891ECB"/>
    <w:rsid w:val="00894E46"/>
    <w:rsid w:val="0089758F"/>
    <w:rsid w:val="00897E27"/>
    <w:rsid w:val="008A04B7"/>
    <w:rsid w:val="008A2131"/>
    <w:rsid w:val="008A2F77"/>
    <w:rsid w:val="008B25AA"/>
    <w:rsid w:val="008B32AF"/>
    <w:rsid w:val="008B581F"/>
    <w:rsid w:val="008C0097"/>
    <w:rsid w:val="008C0A2E"/>
    <w:rsid w:val="008C261A"/>
    <w:rsid w:val="008C2D4E"/>
    <w:rsid w:val="008C6D08"/>
    <w:rsid w:val="008D5D6D"/>
    <w:rsid w:val="008D61F2"/>
    <w:rsid w:val="008E34D1"/>
    <w:rsid w:val="008F4A68"/>
    <w:rsid w:val="008F729E"/>
    <w:rsid w:val="009003E2"/>
    <w:rsid w:val="0090458C"/>
    <w:rsid w:val="009050DE"/>
    <w:rsid w:val="009141C2"/>
    <w:rsid w:val="0092137B"/>
    <w:rsid w:val="0092224E"/>
    <w:rsid w:val="00923A52"/>
    <w:rsid w:val="009310D4"/>
    <w:rsid w:val="00931A21"/>
    <w:rsid w:val="00935C1A"/>
    <w:rsid w:val="009362DB"/>
    <w:rsid w:val="00936B0C"/>
    <w:rsid w:val="00940F45"/>
    <w:rsid w:val="0094167A"/>
    <w:rsid w:val="00944E3D"/>
    <w:rsid w:val="009460AD"/>
    <w:rsid w:val="0094694B"/>
    <w:rsid w:val="0095154B"/>
    <w:rsid w:val="00951900"/>
    <w:rsid w:val="00955E5F"/>
    <w:rsid w:val="009575C5"/>
    <w:rsid w:val="009607AA"/>
    <w:rsid w:val="00962EA3"/>
    <w:rsid w:val="00973494"/>
    <w:rsid w:val="009772B6"/>
    <w:rsid w:val="00977F1F"/>
    <w:rsid w:val="00981A51"/>
    <w:rsid w:val="00981D76"/>
    <w:rsid w:val="0098291C"/>
    <w:rsid w:val="00984F54"/>
    <w:rsid w:val="00986DF9"/>
    <w:rsid w:val="00993866"/>
    <w:rsid w:val="00995876"/>
    <w:rsid w:val="009A461E"/>
    <w:rsid w:val="009B0A85"/>
    <w:rsid w:val="009B3359"/>
    <w:rsid w:val="009B54F6"/>
    <w:rsid w:val="009B60DE"/>
    <w:rsid w:val="009B6380"/>
    <w:rsid w:val="009C2546"/>
    <w:rsid w:val="009C3824"/>
    <w:rsid w:val="009C469A"/>
    <w:rsid w:val="009C7FBB"/>
    <w:rsid w:val="009D357C"/>
    <w:rsid w:val="009D57AB"/>
    <w:rsid w:val="009D7B40"/>
    <w:rsid w:val="009E0E68"/>
    <w:rsid w:val="009E20FF"/>
    <w:rsid w:val="009E3A57"/>
    <w:rsid w:val="009E3BBD"/>
    <w:rsid w:val="009E3D21"/>
    <w:rsid w:val="009E3F00"/>
    <w:rsid w:val="009F70A9"/>
    <w:rsid w:val="00A030CF"/>
    <w:rsid w:val="00A04364"/>
    <w:rsid w:val="00A054FB"/>
    <w:rsid w:val="00A10D39"/>
    <w:rsid w:val="00A1362E"/>
    <w:rsid w:val="00A14E50"/>
    <w:rsid w:val="00A16871"/>
    <w:rsid w:val="00A17B05"/>
    <w:rsid w:val="00A20C1A"/>
    <w:rsid w:val="00A22302"/>
    <w:rsid w:val="00A24424"/>
    <w:rsid w:val="00A30753"/>
    <w:rsid w:val="00A30E63"/>
    <w:rsid w:val="00A34D1A"/>
    <w:rsid w:val="00A3560A"/>
    <w:rsid w:val="00A370A8"/>
    <w:rsid w:val="00A40E55"/>
    <w:rsid w:val="00A42A24"/>
    <w:rsid w:val="00A44AC5"/>
    <w:rsid w:val="00A450C8"/>
    <w:rsid w:val="00A51A30"/>
    <w:rsid w:val="00A5761E"/>
    <w:rsid w:val="00A60310"/>
    <w:rsid w:val="00A6038F"/>
    <w:rsid w:val="00A633EE"/>
    <w:rsid w:val="00A65D89"/>
    <w:rsid w:val="00A72306"/>
    <w:rsid w:val="00A7385C"/>
    <w:rsid w:val="00A73A7B"/>
    <w:rsid w:val="00A7538D"/>
    <w:rsid w:val="00A81EB1"/>
    <w:rsid w:val="00A84621"/>
    <w:rsid w:val="00A93148"/>
    <w:rsid w:val="00AA372D"/>
    <w:rsid w:val="00AA5154"/>
    <w:rsid w:val="00AA5E10"/>
    <w:rsid w:val="00AB110E"/>
    <w:rsid w:val="00AB1B74"/>
    <w:rsid w:val="00AB3270"/>
    <w:rsid w:val="00AB7620"/>
    <w:rsid w:val="00AC341E"/>
    <w:rsid w:val="00AC62D5"/>
    <w:rsid w:val="00AD63F2"/>
    <w:rsid w:val="00AD72B0"/>
    <w:rsid w:val="00AE13B5"/>
    <w:rsid w:val="00AE2556"/>
    <w:rsid w:val="00AE46A3"/>
    <w:rsid w:val="00AE6294"/>
    <w:rsid w:val="00AE6AD7"/>
    <w:rsid w:val="00AE74DF"/>
    <w:rsid w:val="00AF0A32"/>
    <w:rsid w:val="00AF34A7"/>
    <w:rsid w:val="00AF4C59"/>
    <w:rsid w:val="00AF4E27"/>
    <w:rsid w:val="00B007BE"/>
    <w:rsid w:val="00B00D2D"/>
    <w:rsid w:val="00B02490"/>
    <w:rsid w:val="00B059FE"/>
    <w:rsid w:val="00B074B8"/>
    <w:rsid w:val="00B107CA"/>
    <w:rsid w:val="00B10EAC"/>
    <w:rsid w:val="00B1426D"/>
    <w:rsid w:val="00B1498B"/>
    <w:rsid w:val="00B2349A"/>
    <w:rsid w:val="00B26F11"/>
    <w:rsid w:val="00B30C42"/>
    <w:rsid w:val="00B316F8"/>
    <w:rsid w:val="00B32E8E"/>
    <w:rsid w:val="00B36DB4"/>
    <w:rsid w:val="00B37E2C"/>
    <w:rsid w:val="00B52A86"/>
    <w:rsid w:val="00B5320E"/>
    <w:rsid w:val="00B532B1"/>
    <w:rsid w:val="00B55B17"/>
    <w:rsid w:val="00B57CB8"/>
    <w:rsid w:val="00B57F83"/>
    <w:rsid w:val="00B63B0E"/>
    <w:rsid w:val="00B65411"/>
    <w:rsid w:val="00B65A07"/>
    <w:rsid w:val="00B677C4"/>
    <w:rsid w:val="00B705C9"/>
    <w:rsid w:val="00B71FEE"/>
    <w:rsid w:val="00B7691B"/>
    <w:rsid w:val="00B823FC"/>
    <w:rsid w:val="00B83051"/>
    <w:rsid w:val="00B85F1D"/>
    <w:rsid w:val="00B867FE"/>
    <w:rsid w:val="00B87C93"/>
    <w:rsid w:val="00B914B8"/>
    <w:rsid w:val="00B93E15"/>
    <w:rsid w:val="00B969FA"/>
    <w:rsid w:val="00B975CB"/>
    <w:rsid w:val="00B979FB"/>
    <w:rsid w:val="00BA275E"/>
    <w:rsid w:val="00BA3261"/>
    <w:rsid w:val="00BA327B"/>
    <w:rsid w:val="00BA3D62"/>
    <w:rsid w:val="00BA5459"/>
    <w:rsid w:val="00BB0511"/>
    <w:rsid w:val="00BB2B85"/>
    <w:rsid w:val="00BB3D4E"/>
    <w:rsid w:val="00BB6835"/>
    <w:rsid w:val="00BB7190"/>
    <w:rsid w:val="00BC0109"/>
    <w:rsid w:val="00BC2BB0"/>
    <w:rsid w:val="00BC2BE6"/>
    <w:rsid w:val="00BD5E75"/>
    <w:rsid w:val="00BD7505"/>
    <w:rsid w:val="00BE3B4C"/>
    <w:rsid w:val="00BE72E8"/>
    <w:rsid w:val="00BF0AE5"/>
    <w:rsid w:val="00BF2235"/>
    <w:rsid w:val="00BF2401"/>
    <w:rsid w:val="00BF4BEF"/>
    <w:rsid w:val="00BF5ED6"/>
    <w:rsid w:val="00BF6BAC"/>
    <w:rsid w:val="00C02E49"/>
    <w:rsid w:val="00C045AB"/>
    <w:rsid w:val="00C0558A"/>
    <w:rsid w:val="00C12D39"/>
    <w:rsid w:val="00C16798"/>
    <w:rsid w:val="00C248CA"/>
    <w:rsid w:val="00C30B79"/>
    <w:rsid w:val="00C323A9"/>
    <w:rsid w:val="00C3508A"/>
    <w:rsid w:val="00C35D64"/>
    <w:rsid w:val="00C44A94"/>
    <w:rsid w:val="00C44C9E"/>
    <w:rsid w:val="00C4788B"/>
    <w:rsid w:val="00C5285D"/>
    <w:rsid w:val="00C533D8"/>
    <w:rsid w:val="00C57806"/>
    <w:rsid w:val="00C62F63"/>
    <w:rsid w:val="00C65536"/>
    <w:rsid w:val="00C70C5B"/>
    <w:rsid w:val="00C7214D"/>
    <w:rsid w:val="00C7415F"/>
    <w:rsid w:val="00C82AA3"/>
    <w:rsid w:val="00C82D49"/>
    <w:rsid w:val="00C84624"/>
    <w:rsid w:val="00C85DE6"/>
    <w:rsid w:val="00C8649B"/>
    <w:rsid w:val="00C86796"/>
    <w:rsid w:val="00C91FF8"/>
    <w:rsid w:val="00C93008"/>
    <w:rsid w:val="00C95519"/>
    <w:rsid w:val="00C960CA"/>
    <w:rsid w:val="00C96867"/>
    <w:rsid w:val="00C9710F"/>
    <w:rsid w:val="00CA18E0"/>
    <w:rsid w:val="00CA1F22"/>
    <w:rsid w:val="00CA3B98"/>
    <w:rsid w:val="00CA6F56"/>
    <w:rsid w:val="00CA74A2"/>
    <w:rsid w:val="00CB004F"/>
    <w:rsid w:val="00CB132B"/>
    <w:rsid w:val="00CB193A"/>
    <w:rsid w:val="00CB1CAC"/>
    <w:rsid w:val="00CB25D6"/>
    <w:rsid w:val="00CB2B6A"/>
    <w:rsid w:val="00CC4260"/>
    <w:rsid w:val="00CC4D1D"/>
    <w:rsid w:val="00CC4D91"/>
    <w:rsid w:val="00CC5018"/>
    <w:rsid w:val="00CC6A73"/>
    <w:rsid w:val="00CD0236"/>
    <w:rsid w:val="00CD196E"/>
    <w:rsid w:val="00CD4492"/>
    <w:rsid w:val="00CE429F"/>
    <w:rsid w:val="00CE4C3F"/>
    <w:rsid w:val="00CF16AD"/>
    <w:rsid w:val="00CF2831"/>
    <w:rsid w:val="00CF4A4E"/>
    <w:rsid w:val="00CF76C1"/>
    <w:rsid w:val="00D014EB"/>
    <w:rsid w:val="00D01623"/>
    <w:rsid w:val="00D039E3"/>
    <w:rsid w:val="00D068DC"/>
    <w:rsid w:val="00D130F2"/>
    <w:rsid w:val="00D14D1D"/>
    <w:rsid w:val="00D15E63"/>
    <w:rsid w:val="00D1660D"/>
    <w:rsid w:val="00D2006F"/>
    <w:rsid w:val="00D20091"/>
    <w:rsid w:val="00D2105B"/>
    <w:rsid w:val="00D22627"/>
    <w:rsid w:val="00D2318F"/>
    <w:rsid w:val="00D23CB0"/>
    <w:rsid w:val="00D24E0E"/>
    <w:rsid w:val="00D25747"/>
    <w:rsid w:val="00D25CD4"/>
    <w:rsid w:val="00D25E99"/>
    <w:rsid w:val="00D26679"/>
    <w:rsid w:val="00D315FD"/>
    <w:rsid w:val="00D33288"/>
    <w:rsid w:val="00D405E3"/>
    <w:rsid w:val="00D4121C"/>
    <w:rsid w:val="00D43459"/>
    <w:rsid w:val="00D438E2"/>
    <w:rsid w:val="00D449A0"/>
    <w:rsid w:val="00D456E6"/>
    <w:rsid w:val="00D537B3"/>
    <w:rsid w:val="00D545E3"/>
    <w:rsid w:val="00D54CD4"/>
    <w:rsid w:val="00D54EA6"/>
    <w:rsid w:val="00D609C7"/>
    <w:rsid w:val="00D62466"/>
    <w:rsid w:val="00D63703"/>
    <w:rsid w:val="00D66ADF"/>
    <w:rsid w:val="00D7074B"/>
    <w:rsid w:val="00D72D31"/>
    <w:rsid w:val="00D72E69"/>
    <w:rsid w:val="00D765AE"/>
    <w:rsid w:val="00D81B10"/>
    <w:rsid w:val="00D9187C"/>
    <w:rsid w:val="00D940E0"/>
    <w:rsid w:val="00D9620D"/>
    <w:rsid w:val="00D97629"/>
    <w:rsid w:val="00DA02D5"/>
    <w:rsid w:val="00DA34B8"/>
    <w:rsid w:val="00DA383E"/>
    <w:rsid w:val="00DA545A"/>
    <w:rsid w:val="00DA67E5"/>
    <w:rsid w:val="00DA6E8D"/>
    <w:rsid w:val="00DB4914"/>
    <w:rsid w:val="00DB4C48"/>
    <w:rsid w:val="00DB4FC6"/>
    <w:rsid w:val="00DC43D6"/>
    <w:rsid w:val="00DD4346"/>
    <w:rsid w:val="00DD7E1C"/>
    <w:rsid w:val="00DE1F82"/>
    <w:rsid w:val="00DE768E"/>
    <w:rsid w:val="00DF09B8"/>
    <w:rsid w:val="00DF67D9"/>
    <w:rsid w:val="00E0390E"/>
    <w:rsid w:val="00E05378"/>
    <w:rsid w:val="00E055DC"/>
    <w:rsid w:val="00E07F47"/>
    <w:rsid w:val="00E108F9"/>
    <w:rsid w:val="00E11698"/>
    <w:rsid w:val="00E145CE"/>
    <w:rsid w:val="00E17441"/>
    <w:rsid w:val="00E2482F"/>
    <w:rsid w:val="00E32618"/>
    <w:rsid w:val="00E32821"/>
    <w:rsid w:val="00E337ED"/>
    <w:rsid w:val="00E34AB7"/>
    <w:rsid w:val="00E42317"/>
    <w:rsid w:val="00E444B9"/>
    <w:rsid w:val="00E4676E"/>
    <w:rsid w:val="00E46979"/>
    <w:rsid w:val="00E52457"/>
    <w:rsid w:val="00E534B5"/>
    <w:rsid w:val="00E5351B"/>
    <w:rsid w:val="00E53F76"/>
    <w:rsid w:val="00E55892"/>
    <w:rsid w:val="00E56BFF"/>
    <w:rsid w:val="00E64368"/>
    <w:rsid w:val="00E677F7"/>
    <w:rsid w:val="00E6C1A0"/>
    <w:rsid w:val="00E750C5"/>
    <w:rsid w:val="00E7637B"/>
    <w:rsid w:val="00E76699"/>
    <w:rsid w:val="00E76AB7"/>
    <w:rsid w:val="00E76CF1"/>
    <w:rsid w:val="00E77FE5"/>
    <w:rsid w:val="00E81D21"/>
    <w:rsid w:val="00E83B55"/>
    <w:rsid w:val="00E85B7A"/>
    <w:rsid w:val="00E9157A"/>
    <w:rsid w:val="00E9390E"/>
    <w:rsid w:val="00E9427E"/>
    <w:rsid w:val="00E95CEB"/>
    <w:rsid w:val="00EA4720"/>
    <w:rsid w:val="00EA4C8B"/>
    <w:rsid w:val="00EA54E5"/>
    <w:rsid w:val="00EA6232"/>
    <w:rsid w:val="00EA6B3C"/>
    <w:rsid w:val="00EB06B5"/>
    <w:rsid w:val="00EB35EA"/>
    <w:rsid w:val="00EB5F57"/>
    <w:rsid w:val="00EC0603"/>
    <w:rsid w:val="00EC5538"/>
    <w:rsid w:val="00EC57A4"/>
    <w:rsid w:val="00EC5CEA"/>
    <w:rsid w:val="00EC6D3F"/>
    <w:rsid w:val="00EC73B2"/>
    <w:rsid w:val="00EC748F"/>
    <w:rsid w:val="00ED1A23"/>
    <w:rsid w:val="00ED3CAA"/>
    <w:rsid w:val="00EE04F1"/>
    <w:rsid w:val="00EE3E84"/>
    <w:rsid w:val="00EE4938"/>
    <w:rsid w:val="00EF3C12"/>
    <w:rsid w:val="00EF4BF2"/>
    <w:rsid w:val="00EF7DDB"/>
    <w:rsid w:val="00F00735"/>
    <w:rsid w:val="00F064B5"/>
    <w:rsid w:val="00F14290"/>
    <w:rsid w:val="00F1446A"/>
    <w:rsid w:val="00F15230"/>
    <w:rsid w:val="00F221D9"/>
    <w:rsid w:val="00F25145"/>
    <w:rsid w:val="00F26788"/>
    <w:rsid w:val="00F270BA"/>
    <w:rsid w:val="00F2773D"/>
    <w:rsid w:val="00F278F3"/>
    <w:rsid w:val="00F352D1"/>
    <w:rsid w:val="00F4110F"/>
    <w:rsid w:val="00F43F13"/>
    <w:rsid w:val="00F514A8"/>
    <w:rsid w:val="00F5494A"/>
    <w:rsid w:val="00F55E9A"/>
    <w:rsid w:val="00F64401"/>
    <w:rsid w:val="00F644A1"/>
    <w:rsid w:val="00F668D1"/>
    <w:rsid w:val="00F73E94"/>
    <w:rsid w:val="00F7775B"/>
    <w:rsid w:val="00F81922"/>
    <w:rsid w:val="00F87898"/>
    <w:rsid w:val="00F91C7C"/>
    <w:rsid w:val="00F941CE"/>
    <w:rsid w:val="00F954E1"/>
    <w:rsid w:val="00F973E3"/>
    <w:rsid w:val="00FA5327"/>
    <w:rsid w:val="00FA5B28"/>
    <w:rsid w:val="00FA5FB2"/>
    <w:rsid w:val="00FA6C78"/>
    <w:rsid w:val="00FA790E"/>
    <w:rsid w:val="00FB3786"/>
    <w:rsid w:val="00FB5160"/>
    <w:rsid w:val="00FB57F6"/>
    <w:rsid w:val="00FC4C48"/>
    <w:rsid w:val="00FC5CE5"/>
    <w:rsid w:val="00FD03E3"/>
    <w:rsid w:val="00FD0CCF"/>
    <w:rsid w:val="00FD650A"/>
    <w:rsid w:val="00FF1DED"/>
    <w:rsid w:val="00FF2D90"/>
    <w:rsid w:val="00FF5B57"/>
    <w:rsid w:val="00FF6C62"/>
    <w:rsid w:val="0362B9F8"/>
    <w:rsid w:val="06663D77"/>
    <w:rsid w:val="0BF8DB16"/>
    <w:rsid w:val="1104D2F0"/>
    <w:rsid w:val="12DC7DCA"/>
    <w:rsid w:val="13735061"/>
    <w:rsid w:val="138C78BE"/>
    <w:rsid w:val="159C3E21"/>
    <w:rsid w:val="17380E82"/>
    <w:rsid w:val="173FFC08"/>
    <w:rsid w:val="18BE35C1"/>
    <w:rsid w:val="1B8A833C"/>
    <w:rsid w:val="1D1A32A7"/>
    <w:rsid w:val="1E81EA9C"/>
    <w:rsid w:val="1F65FDFC"/>
    <w:rsid w:val="21EDA3CA"/>
    <w:rsid w:val="240556B3"/>
    <w:rsid w:val="26C90273"/>
    <w:rsid w:val="270CC82D"/>
    <w:rsid w:val="274076B0"/>
    <w:rsid w:val="29946DFB"/>
    <w:rsid w:val="2A749837"/>
    <w:rsid w:val="2E4EB6C1"/>
    <w:rsid w:val="2F091423"/>
    <w:rsid w:val="2F17DA12"/>
    <w:rsid w:val="2F48095A"/>
    <w:rsid w:val="30E758F6"/>
    <w:rsid w:val="32CD70DB"/>
    <w:rsid w:val="33D222D8"/>
    <w:rsid w:val="341B7A7D"/>
    <w:rsid w:val="36C5FB9B"/>
    <w:rsid w:val="37813A1C"/>
    <w:rsid w:val="3885DD11"/>
    <w:rsid w:val="39C98636"/>
    <w:rsid w:val="3AB8DADE"/>
    <w:rsid w:val="42233468"/>
    <w:rsid w:val="43159BD7"/>
    <w:rsid w:val="43AC6E6E"/>
    <w:rsid w:val="44DC0995"/>
    <w:rsid w:val="450C38DD"/>
    <w:rsid w:val="4A578A6B"/>
    <w:rsid w:val="4E0B0DB5"/>
    <w:rsid w:val="4E3B6173"/>
    <w:rsid w:val="53CDD380"/>
    <w:rsid w:val="56199ED5"/>
    <w:rsid w:val="5A5A78DB"/>
    <w:rsid w:val="5A98E405"/>
    <w:rsid w:val="64E37D9B"/>
    <w:rsid w:val="65A4B9C1"/>
    <w:rsid w:val="6BCAF31E"/>
    <w:rsid w:val="6BD28D10"/>
    <w:rsid w:val="6C16550F"/>
    <w:rsid w:val="6FC1EAD3"/>
    <w:rsid w:val="74955BF6"/>
    <w:rsid w:val="756B8841"/>
    <w:rsid w:val="775907B6"/>
    <w:rsid w:val="7CE40309"/>
    <w:rsid w:val="7F8EB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0810F5"/>
  <w15:chartTrackingRefBased/>
  <w15:docId w15:val="{6B75A476-AC09-42DC-9C90-0833288D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Batang"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eastAsia="ko-KR"/>
    </w:rPr>
  </w:style>
  <w:style w:type="paragraph" w:styleId="Heading1">
    <w:name w:val="heading 1"/>
    <w:basedOn w:val="Normal"/>
    <w:next w:val="Normal"/>
    <w:link w:val="Heading1Char"/>
    <w:qFormat/>
    <w:rsid w:val="008C0A2E"/>
    <w:pPr>
      <w:keepNext/>
      <w:spacing w:before="240" w:after="60"/>
      <w:outlineLvl w:val="0"/>
    </w:pPr>
    <w:rPr>
      <w:rFonts w:ascii="Calibri Light" w:hAnsi="Calibri Light" w:eastAsia="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semiHidden/>
    <w:rsid w:val="0047443C"/>
    <w:pPr>
      <w:numPr>
        <w:numId w:val="2"/>
      </w:numPr>
      <w:tabs>
        <w:tab w:val="clear" w:pos="360"/>
        <w:tab w:val="num" w:pos="720"/>
        <w:tab w:val="left" w:pos="8640"/>
        <w:tab w:val="left" w:pos="8820"/>
        <w:tab w:val="right" w:leader="dot" w:pos="9350"/>
      </w:tabs>
      <w:spacing w:line="480" w:lineRule="auto"/>
      <w:ind w:left="720"/>
    </w:pPr>
  </w:style>
  <w:style w:type="paragraph" w:styleId="TOC3">
    <w:name w:val="toc 3"/>
    <w:basedOn w:val="Normal"/>
    <w:next w:val="Normal"/>
    <w:semiHidden/>
    <w:rsid w:val="0047443C"/>
    <w:pPr>
      <w:tabs>
        <w:tab w:val="left" w:pos="8640"/>
        <w:tab w:val="left" w:pos="8820"/>
        <w:tab w:val="right" w:leader="dot" w:pos="9350"/>
      </w:tabs>
      <w:spacing w:line="480" w:lineRule="auto"/>
      <w:ind w:left="480"/>
    </w:pPr>
  </w:style>
  <w:style w:type="paragraph" w:styleId="TOC2">
    <w:name w:val="toc 2"/>
    <w:basedOn w:val="Normal"/>
    <w:next w:val="Normal"/>
    <w:semiHidden/>
    <w:rsid w:val="0047443C"/>
    <w:pPr>
      <w:spacing w:line="480" w:lineRule="auto"/>
      <w:ind w:left="240"/>
    </w:pPr>
  </w:style>
  <w:style w:type="paragraph" w:styleId="Header">
    <w:name w:val="header"/>
    <w:basedOn w:val="Normal"/>
    <w:link w:val="HeaderChar"/>
    <w:rsid w:val="00A054FB"/>
    <w:pPr>
      <w:tabs>
        <w:tab w:val="center" w:pos="4320"/>
        <w:tab w:val="right" w:pos="8640"/>
      </w:tabs>
    </w:pPr>
  </w:style>
  <w:style w:type="paragraph" w:styleId="Footer">
    <w:name w:val="footer"/>
    <w:basedOn w:val="Normal"/>
    <w:link w:val="FooterChar"/>
    <w:uiPriority w:val="99"/>
    <w:rsid w:val="00A054FB"/>
    <w:pPr>
      <w:tabs>
        <w:tab w:val="center" w:pos="4320"/>
        <w:tab w:val="right" w:pos="8640"/>
      </w:tabs>
    </w:pPr>
  </w:style>
  <w:style w:type="character" w:styleId="PageNumber">
    <w:name w:val="page number"/>
    <w:basedOn w:val="DefaultParagraphFont"/>
    <w:rsid w:val="00A054FB"/>
  </w:style>
  <w:style w:type="character" w:styleId="Hyperlink">
    <w:name w:val="Hyperlink"/>
    <w:uiPriority w:val="99"/>
    <w:rsid w:val="00F514A8"/>
    <w:rPr>
      <w:color w:val="0000FF"/>
      <w:u w:val="single"/>
    </w:rPr>
  </w:style>
  <w:style w:type="paragraph" w:styleId="DocumentMap">
    <w:name w:val="Document Map"/>
    <w:basedOn w:val="Normal"/>
    <w:semiHidden/>
    <w:rsid w:val="0021794E"/>
    <w:pPr>
      <w:shd w:val="clear" w:color="auto" w:fill="000080"/>
    </w:pPr>
    <w:rPr>
      <w:rFonts w:ascii="Tahoma" w:hAnsi="Tahoma" w:cs="Tahoma"/>
      <w:sz w:val="20"/>
      <w:szCs w:val="20"/>
    </w:rPr>
  </w:style>
  <w:style w:type="paragraph" w:styleId="Title">
    <w:name w:val="Title"/>
    <w:basedOn w:val="Normal"/>
    <w:link w:val="TitleChar"/>
    <w:qFormat/>
    <w:rsid w:val="00935C1A"/>
    <w:pPr>
      <w:jc w:val="center"/>
      <w:outlineLvl w:val="0"/>
    </w:pPr>
    <w:rPr>
      <w:rFonts w:eastAsia="Times New Roman"/>
      <w:b/>
      <w:szCs w:val="20"/>
      <w:u w:val="single"/>
      <w:lang w:eastAsia="en-US"/>
    </w:rPr>
  </w:style>
  <w:style w:type="character" w:styleId="TitleChar" w:customStyle="1">
    <w:name w:val="Title Char"/>
    <w:link w:val="Title"/>
    <w:rsid w:val="00935C1A"/>
    <w:rPr>
      <w:rFonts w:eastAsia="Times New Roman"/>
      <w:b/>
      <w:sz w:val="24"/>
      <w:u w:val="single"/>
    </w:rPr>
  </w:style>
  <w:style w:type="paragraph" w:styleId="1Style1" w:customStyle="1">
    <w:name w:val="1 Style 1"/>
    <w:basedOn w:val="Normal"/>
    <w:rsid w:val="003A05A9"/>
    <w:pPr>
      <w:suppressAutoHyphens/>
    </w:pPr>
    <w:rPr>
      <w:rFonts w:ascii="Courier New" w:hAnsi="Courier New" w:eastAsia="Times New Roman"/>
      <w:szCs w:val="20"/>
      <w:lang w:eastAsia="en-US"/>
    </w:rPr>
  </w:style>
  <w:style w:type="paragraph" w:styleId="3Style1" w:customStyle="1">
    <w:name w:val="3 Style (1)"/>
    <w:basedOn w:val="Normal"/>
    <w:rsid w:val="003A05A9"/>
    <w:pPr>
      <w:suppressAutoHyphens/>
      <w:ind w:left="1296"/>
    </w:pPr>
    <w:rPr>
      <w:rFonts w:ascii="Courier New" w:hAnsi="Courier New" w:eastAsia="Times New Roman"/>
      <w:snapToGrid w:val="0"/>
      <w:szCs w:val="20"/>
      <w:lang w:eastAsia="en-US"/>
    </w:rPr>
  </w:style>
  <w:style w:type="paragraph" w:styleId="4Stylea" w:customStyle="1">
    <w:name w:val="4 Style (a)"/>
    <w:basedOn w:val="Normal"/>
    <w:rsid w:val="003A05A9"/>
    <w:pPr>
      <w:suppressAutoHyphens/>
      <w:ind w:left="2016"/>
    </w:pPr>
    <w:rPr>
      <w:rFonts w:ascii="Courier New" w:hAnsi="Courier New" w:eastAsia="Times New Roman"/>
      <w:szCs w:val="20"/>
      <w:lang w:eastAsia="en-US"/>
    </w:rPr>
  </w:style>
  <w:style w:type="character" w:styleId="FollowedHyperlink">
    <w:name w:val="FollowedHyperlink"/>
    <w:rsid w:val="00D62466"/>
    <w:rPr>
      <w:color w:val="800080"/>
      <w:u w:val="single"/>
    </w:rPr>
  </w:style>
  <w:style w:type="character" w:styleId="citation" w:customStyle="1">
    <w:name w:val="citation"/>
    <w:basedOn w:val="DefaultParagraphFont"/>
    <w:rsid w:val="007165D5"/>
  </w:style>
  <w:style w:type="paragraph" w:styleId="ListParagraph">
    <w:name w:val="List Paragraph"/>
    <w:basedOn w:val="Normal"/>
    <w:uiPriority w:val="34"/>
    <w:qFormat/>
    <w:rsid w:val="003F4B62"/>
    <w:pPr>
      <w:ind w:left="720"/>
    </w:pPr>
  </w:style>
  <w:style w:type="paragraph" w:styleId="BalloonText">
    <w:name w:val="Balloon Text"/>
    <w:basedOn w:val="Normal"/>
    <w:link w:val="BalloonTextChar"/>
    <w:rsid w:val="00B823FC"/>
    <w:rPr>
      <w:rFonts w:ascii="Segoe UI" w:hAnsi="Segoe UI" w:cs="Segoe UI"/>
      <w:sz w:val="18"/>
      <w:szCs w:val="18"/>
    </w:rPr>
  </w:style>
  <w:style w:type="character" w:styleId="BalloonTextChar" w:customStyle="1">
    <w:name w:val="Balloon Text Char"/>
    <w:link w:val="BalloonText"/>
    <w:rsid w:val="00B823FC"/>
    <w:rPr>
      <w:rFonts w:ascii="Segoe UI" w:hAnsi="Segoe UI" w:cs="Segoe UI"/>
      <w:sz w:val="18"/>
      <w:szCs w:val="18"/>
      <w:lang w:eastAsia="ko-KR"/>
    </w:rPr>
  </w:style>
  <w:style w:type="character" w:styleId="FooterChar" w:customStyle="1">
    <w:name w:val="Footer Char"/>
    <w:link w:val="Footer"/>
    <w:uiPriority w:val="99"/>
    <w:rsid w:val="0042395D"/>
    <w:rPr>
      <w:sz w:val="24"/>
      <w:szCs w:val="24"/>
      <w:lang w:eastAsia="ko-KR"/>
    </w:rPr>
  </w:style>
  <w:style w:type="paragraph" w:styleId="NormalWeb">
    <w:name w:val="Normal (Web)"/>
    <w:basedOn w:val="Normal"/>
    <w:uiPriority w:val="99"/>
    <w:unhideWhenUsed/>
    <w:rsid w:val="003933FE"/>
    <w:pPr>
      <w:spacing w:before="100" w:beforeAutospacing="1" w:after="100" w:afterAutospacing="1"/>
    </w:pPr>
    <w:rPr>
      <w:rFonts w:eastAsia="Times New Roman"/>
      <w:lang w:eastAsia="en-US"/>
    </w:rPr>
  </w:style>
  <w:style w:type="character" w:styleId="Strong">
    <w:name w:val="Strong"/>
    <w:uiPriority w:val="22"/>
    <w:qFormat/>
    <w:rsid w:val="00E81D21"/>
    <w:rPr>
      <w:b/>
      <w:bCs/>
    </w:rPr>
  </w:style>
  <w:style w:type="character" w:styleId="Emphasis">
    <w:name w:val="Emphasis"/>
    <w:uiPriority w:val="20"/>
    <w:qFormat/>
    <w:rsid w:val="00891BC7"/>
    <w:rPr>
      <w:i/>
      <w:iCs/>
    </w:rPr>
  </w:style>
  <w:style w:type="paragraph" w:styleId="ListBullet">
    <w:name w:val="List Bullet"/>
    <w:basedOn w:val="Normal"/>
    <w:rsid w:val="007A232F"/>
    <w:pPr>
      <w:numPr>
        <w:numId w:val="6"/>
      </w:numPr>
      <w:contextualSpacing/>
    </w:pPr>
  </w:style>
  <w:style w:type="character" w:styleId="Heading1Char" w:customStyle="1">
    <w:name w:val="Heading 1 Char"/>
    <w:link w:val="Heading1"/>
    <w:rsid w:val="008C0A2E"/>
    <w:rPr>
      <w:rFonts w:ascii="Calibri Light" w:hAnsi="Calibri Light" w:eastAsia="Times New Roman" w:cs="Times New Roman"/>
      <w:b/>
      <w:bCs/>
      <w:kern w:val="32"/>
      <w:sz w:val="32"/>
      <w:szCs w:val="32"/>
      <w:lang w:eastAsia="ko-KR"/>
    </w:rPr>
  </w:style>
  <w:style w:type="paragraph" w:styleId="FootnoteText">
    <w:name w:val="footnote text"/>
    <w:basedOn w:val="Normal"/>
    <w:link w:val="FootnoteTextChar"/>
    <w:rsid w:val="00FB57F6"/>
    <w:rPr>
      <w:sz w:val="20"/>
      <w:szCs w:val="20"/>
    </w:rPr>
  </w:style>
  <w:style w:type="character" w:styleId="FootnoteTextChar" w:customStyle="1">
    <w:name w:val="Footnote Text Char"/>
    <w:link w:val="FootnoteText"/>
    <w:rsid w:val="00FB57F6"/>
    <w:rPr>
      <w:lang w:eastAsia="ko-KR"/>
    </w:rPr>
  </w:style>
  <w:style w:type="character" w:styleId="FootnoteReference">
    <w:name w:val="footnote reference"/>
    <w:rsid w:val="00FB57F6"/>
    <w:rPr>
      <w:vertAlign w:val="superscript"/>
    </w:rPr>
  </w:style>
  <w:style w:type="character" w:styleId="CommentReference">
    <w:name w:val="annotation reference"/>
    <w:uiPriority w:val="99"/>
    <w:rsid w:val="00EC5538"/>
    <w:rPr>
      <w:sz w:val="16"/>
      <w:szCs w:val="16"/>
    </w:rPr>
  </w:style>
  <w:style w:type="paragraph" w:styleId="CommentText">
    <w:name w:val="annotation text"/>
    <w:basedOn w:val="Normal"/>
    <w:link w:val="CommentTextChar"/>
    <w:uiPriority w:val="99"/>
    <w:rsid w:val="00EC5538"/>
    <w:rPr>
      <w:sz w:val="20"/>
      <w:szCs w:val="20"/>
    </w:rPr>
  </w:style>
  <w:style w:type="character" w:styleId="CommentTextChar" w:customStyle="1">
    <w:name w:val="Comment Text Char"/>
    <w:link w:val="CommentText"/>
    <w:uiPriority w:val="99"/>
    <w:rsid w:val="00EC5538"/>
    <w:rPr>
      <w:lang w:eastAsia="ko-KR"/>
    </w:rPr>
  </w:style>
  <w:style w:type="paragraph" w:styleId="CommentSubject">
    <w:name w:val="annotation subject"/>
    <w:basedOn w:val="CommentText"/>
    <w:next w:val="CommentText"/>
    <w:link w:val="CommentSubjectChar"/>
    <w:rsid w:val="00EC5538"/>
    <w:rPr>
      <w:b/>
      <w:bCs/>
    </w:rPr>
  </w:style>
  <w:style w:type="character" w:styleId="CommentSubjectChar" w:customStyle="1">
    <w:name w:val="Comment Subject Char"/>
    <w:link w:val="CommentSubject"/>
    <w:rsid w:val="00EC5538"/>
    <w:rPr>
      <w:b/>
      <w:bCs/>
      <w:lang w:eastAsia="ko-KR"/>
    </w:rPr>
  </w:style>
  <w:style w:type="character" w:styleId="HeaderChar" w:customStyle="1">
    <w:name w:val="Header Char"/>
    <w:link w:val="Header"/>
    <w:rsid w:val="003C2EAF"/>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2210">
      <w:bodyDiv w:val="1"/>
      <w:marLeft w:val="0"/>
      <w:marRight w:val="0"/>
      <w:marTop w:val="0"/>
      <w:marBottom w:val="0"/>
      <w:divBdr>
        <w:top w:val="none" w:sz="0" w:space="0" w:color="auto"/>
        <w:left w:val="none" w:sz="0" w:space="0" w:color="auto"/>
        <w:bottom w:val="none" w:sz="0" w:space="0" w:color="auto"/>
        <w:right w:val="none" w:sz="0" w:space="0" w:color="auto"/>
      </w:divBdr>
    </w:div>
    <w:div w:id="146751712">
      <w:bodyDiv w:val="1"/>
      <w:marLeft w:val="0"/>
      <w:marRight w:val="0"/>
      <w:marTop w:val="0"/>
      <w:marBottom w:val="0"/>
      <w:divBdr>
        <w:top w:val="none" w:sz="0" w:space="0" w:color="auto"/>
        <w:left w:val="none" w:sz="0" w:space="0" w:color="auto"/>
        <w:bottom w:val="none" w:sz="0" w:space="0" w:color="auto"/>
        <w:right w:val="none" w:sz="0" w:space="0" w:color="auto"/>
      </w:divBdr>
    </w:div>
    <w:div w:id="155651632">
      <w:bodyDiv w:val="1"/>
      <w:marLeft w:val="0"/>
      <w:marRight w:val="0"/>
      <w:marTop w:val="0"/>
      <w:marBottom w:val="0"/>
      <w:divBdr>
        <w:top w:val="none" w:sz="0" w:space="0" w:color="auto"/>
        <w:left w:val="none" w:sz="0" w:space="0" w:color="auto"/>
        <w:bottom w:val="none" w:sz="0" w:space="0" w:color="auto"/>
        <w:right w:val="none" w:sz="0" w:space="0" w:color="auto"/>
      </w:divBdr>
    </w:div>
    <w:div w:id="207692157">
      <w:bodyDiv w:val="1"/>
      <w:marLeft w:val="0"/>
      <w:marRight w:val="0"/>
      <w:marTop w:val="0"/>
      <w:marBottom w:val="0"/>
      <w:divBdr>
        <w:top w:val="none" w:sz="0" w:space="0" w:color="auto"/>
        <w:left w:val="none" w:sz="0" w:space="0" w:color="auto"/>
        <w:bottom w:val="none" w:sz="0" w:space="0" w:color="auto"/>
        <w:right w:val="none" w:sz="0" w:space="0" w:color="auto"/>
      </w:divBdr>
      <w:divsChild>
        <w:div w:id="51970859">
          <w:marLeft w:val="0"/>
          <w:marRight w:val="0"/>
          <w:marTop w:val="0"/>
          <w:marBottom w:val="0"/>
          <w:divBdr>
            <w:top w:val="none" w:sz="0" w:space="0" w:color="auto"/>
            <w:left w:val="none" w:sz="0" w:space="0" w:color="auto"/>
            <w:bottom w:val="none" w:sz="0" w:space="0" w:color="auto"/>
            <w:right w:val="none" w:sz="0" w:space="0" w:color="auto"/>
          </w:divBdr>
          <w:divsChild>
            <w:div w:id="258300748">
              <w:marLeft w:val="0"/>
              <w:marRight w:val="0"/>
              <w:marTop w:val="0"/>
              <w:marBottom w:val="0"/>
              <w:divBdr>
                <w:top w:val="none" w:sz="0" w:space="0" w:color="auto"/>
                <w:left w:val="none" w:sz="0" w:space="0" w:color="auto"/>
                <w:bottom w:val="none" w:sz="0" w:space="0" w:color="auto"/>
                <w:right w:val="none" w:sz="0" w:space="0" w:color="auto"/>
              </w:divBdr>
              <w:divsChild>
                <w:div w:id="1802379734">
                  <w:marLeft w:val="0"/>
                  <w:marRight w:val="0"/>
                  <w:marTop w:val="0"/>
                  <w:marBottom w:val="0"/>
                  <w:divBdr>
                    <w:top w:val="none" w:sz="0" w:space="0" w:color="auto"/>
                    <w:left w:val="none" w:sz="0" w:space="0" w:color="auto"/>
                    <w:bottom w:val="none" w:sz="0" w:space="0" w:color="auto"/>
                    <w:right w:val="none" w:sz="0" w:space="0" w:color="auto"/>
                  </w:divBdr>
                  <w:divsChild>
                    <w:div w:id="78336640">
                      <w:marLeft w:val="0"/>
                      <w:marRight w:val="0"/>
                      <w:marTop w:val="0"/>
                      <w:marBottom w:val="0"/>
                      <w:divBdr>
                        <w:top w:val="none" w:sz="0" w:space="0" w:color="auto"/>
                        <w:left w:val="none" w:sz="0" w:space="0" w:color="auto"/>
                        <w:bottom w:val="none" w:sz="0" w:space="0" w:color="auto"/>
                        <w:right w:val="none" w:sz="0" w:space="0" w:color="auto"/>
                      </w:divBdr>
                      <w:divsChild>
                        <w:div w:id="1153637802">
                          <w:marLeft w:val="0"/>
                          <w:marRight w:val="0"/>
                          <w:marTop w:val="0"/>
                          <w:marBottom w:val="0"/>
                          <w:divBdr>
                            <w:top w:val="none" w:sz="0" w:space="0" w:color="auto"/>
                            <w:left w:val="none" w:sz="0" w:space="0" w:color="auto"/>
                            <w:bottom w:val="none" w:sz="0" w:space="0" w:color="auto"/>
                            <w:right w:val="none" w:sz="0" w:space="0" w:color="auto"/>
                          </w:divBdr>
                        </w:div>
                        <w:div w:id="1820271429">
                          <w:marLeft w:val="0"/>
                          <w:marRight w:val="0"/>
                          <w:marTop w:val="0"/>
                          <w:marBottom w:val="0"/>
                          <w:divBdr>
                            <w:top w:val="none" w:sz="0" w:space="0" w:color="auto"/>
                            <w:left w:val="none" w:sz="0" w:space="0" w:color="auto"/>
                            <w:bottom w:val="none" w:sz="0" w:space="0" w:color="auto"/>
                            <w:right w:val="none" w:sz="0" w:space="0" w:color="auto"/>
                          </w:divBdr>
                        </w:div>
                      </w:divsChild>
                    </w:div>
                    <w:div w:id="307512083">
                      <w:marLeft w:val="0"/>
                      <w:marRight w:val="0"/>
                      <w:marTop w:val="0"/>
                      <w:marBottom w:val="0"/>
                      <w:divBdr>
                        <w:top w:val="none" w:sz="0" w:space="0" w:color="auto"/>
                        <w:left w:val="none" w:sz="0" w:space="0" w:color="auto"/>
                        <w:bottom w:val="none" w:sz="0" w:space="0" w:color="auto"/>
                        <w:right w:val="none" w:sz="0" w:space="0" w:color="auto"/>
                      </w:divBdr>
                      <w:divsChild>
                        <w:div w:id="616837344">
                          <w:marLeft w:val="0"/>
                          <w:marRight w:val="0"/>
                          <w:marTop w:val="0"/>
                          <w:marBottom w:val="0"/>
                          <w:divBdr>
                            <w:top w:val="none" w:sz="0" w:space="0" w:color="auto"/>
                            <w:left w:val="none" w:sz="0" w:space="0" w:color="auto"/>
                            <w:bottom w:val="none" w:sz="0" w:space="0" w:color="auto"/>
                            <w:right w:val="none" w:sz="0" w:space="0" w:color="auto"/>
                          </w:divBdr>
                        </w:div>
                        <w:div w:id="2038778064">
                          <w:marLeft w:val="0"/>
                          <w:marRight w:val="0"/>
                          <w:marTop w:val="0"/>
                          <w:marBottom w:val="0"/>
                          <w:divBdr>
                            <w:top w:val="none" w:sz="0" w:space="0" w:color="auto"/>
                            <w:left w:val="none" w:sz="0" w:space="0" w:color="auto"/>
                            <w:bottom w:val="none" w:sz="0" w:space="0" w:color="auto"/>
                            <w:right w:val="none" w:sz="0" w:space="0" w:color="auto"/>
                          </w:divBdr>
                        </w:div>
                      </w:divsChild>
                    </w:div>
                    <w:div w:id="318772983">
                      <w:marLeft w:val="0"/>
                      <w:marRight w:val="0"/>
                      <w:marTop w:val="0"/>
                      <w:marBottom w:val="0"/>
                      <w:divBdr>
                        <w:top w:val="none" w:sz="0" w:space="0" w:color="auto"/>
                        <w:left w:val="none" w:sz="0" w:space="0" w:color="auto"/>
                        <w:bottom w:val="none" w:sz="0" w:space="0" w:color="auto"/>
                        <w:right w:val="none" w:sz="0" w:space="0" w:color="auto"/>
                      </w:divBdr>
                      <w:divsChild>
                        <w:div w:id="114452837">
                          <w:marLeft w:val="0"/>
                          <w:marRight w:val="0"/>
                          <w:marTop w:val="0"/>
                          <w:marBottom w:val="0"/>
                          <w:divBdr>
                            <w:top w:val="none" w:sz="0" w:space="0" w:color="auto"/>
                            <w:left w:val="none" w:sz="0" w:space="0" w:color="auto"/>
                            <w:bottom w:val="none" w:sz="0" w:space="0" w:color="auto"/>
                            <w:right w:val="none" w:sz="0" w:space="0" w:color="auto"/>
                          </w:divBdr>
                        </w:div>
                        <w:div w:id="1655991594">
                          <w:marLeft w:val="0"/>
                          <w:marRight w:val="0"/>
                          <w:marTop w:val="0"/>
                          <w:marBottom w:val="0"/>
                          <w:divBdr>
                            <w:top w:val="none" w:sz="0" w:space="0" w:color="auto"/>
                            <w:left w:val="none" w:sz="0" w:space="0" w:color="auto"/>
                            <w:bottom w:val="none" w:sz="0" w:space="0" w:color="auto"/>
                            <w:right w:val="none" w:sz="0" w:space="0" w:color="auto"/>
                          </w:divBdr>
                        </w:div>
                      </w:divsChild>
                    </w:div>
                    <w:div w:id="387530144">
                      <w:marLeft w:val="0"/>
                      <w:marRight w:val="0"/>
                      <w:marTop w:val="0"/>
                      <w:marBottom w:val="0"/>
                      <w:divBdr>
                        <w:top w:val="none" w:sz="0" w:space="0" w:color="auto"/>
                        <w:left w:val="none" w:sz="0" w:space="0" w:color="auto"/>
                        <w:bottom w:val="none" w:sz="0" w:space="0" w:color="auto"/>
                        <w:right w:val="none" w:sz="0" w:space="0" w:color="auto"/>
                      </w:divBdr>
                      <w:divsChild>
                        <w:div w:id="947783069">
                          <w:marLeft w:val="0"/>
                          <w:marRight w:val="0"/>
                          <w:marTop w:val="0"/>
                          <w:marBottom w:val="0"/>
                          <w:divBdr>
                            <w:top w:val="none" w:sz="0" w:space="0" w:color="auto"/>
                            <w:left w:val="none" w:sz="0" w:space="0" w:color="auto"/>
                            <w:bottom w:val="none" w:sz="0" w:space="0" w:color="auto"/>
                            <w:right w:val="none" w:sz="0" w:space="0" w:color="auto"/>
                          </w:divBdr>
                        </w:div>
                        <w:div w:id="1161121488">
                          <w:marLeft w:val="0"/>
                          <w:marRight w:val="0"/>
                          <w:marTop w:val="0"/>
                          <w:marBottom w:val="0"/>
                          <w:divBdr>
                            <w:top w:val="none" w:sz="0" w:space="0" w:color="auto"/>
                            <w:left w:val="none" w:sz="0" w:space="0" w:color="auto"/>
                            <w:bottom w:val="none" w:sz="0" w:space="0" w:color="auto"/>
                            <w:right w:val="none" w:sz="0" w:space="0" w:color="auto"/>
                          </w:divBdr>
                        </w:div>
                      </w:divsChild>
                    </w:div>
                    <w:div w:id="630405922">
                      <w:marLeft w:val="0"/>
                      <w:marRight w:val="0"/>
                      <w:marTop w:val="0"/>
                      <w:marBottom w:val="0"/>
                      <w:divBdr>
                        <w:top w:val="none" w:sz="0" w:space="0" w:color="auto"/>
                        <w:left w:val="none" w:sz="0" w:space="0" w:color="auto"/>
                        <w:bottom w:val="none" w:sz="0" w:space="0" w:color="auto"/>
                        <w:right w:val="none" w:sz="0" w:space="0" w:color="auto"/>
                      </w:divBdr>
                      <w:divsChild>
                        <w:div w:id="1762753856">
                          <w:marLeft w:val="0"/>
                          <w:marRight w:val="0"/>
                          <w:marTop w:val="0"/>
                          <w:marBottom w:val="0"/>
                          <w:divBdr>
                            <w:top w:val="none" w:sz="0" w:space="0" w:color="auto"/>
                            <w:left w:val="none" w:sz="0" w:space="0" w:color="auto"/>
                            <w:bottom w:val="none" w:sz="0" w:space="0" w:color="auto"/>
                            <w:right w:val="none" w:sz="0" w:space="0" w:color="auto"/>
                          </w:divBdr>
                          <w:divsChild>
                            <w:div w:id="596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29">
                      <w:marLeft w:val="0"/>
                      <w:marRight w:val="0"/>
                      <w:marTop w:val="0"/>
                      <w:marBottom w:val="0"/>
                      <w:divBdr>
                        <w:top w:val="none" w:sz="0" w:space="0" w:color="auto"/>
                        <w:left w:val="none" w:sz="0" w:space="0" w:color="auto"/>
                        <w:bottom w:val="none" w:sz="0" w:space="0" w:color="auto"/>
                        <w:right w:val="none" w:sz="0" w:space="0" w:color="auto"/>
                      </w:divBdr>
                      <w:divsChild>
                        <w:div w:id="1201014675">
                          <w:marLeft w:val="0"/>
                          <w:marRight w:val="0"/>
                          <w:marTop w:val="0"/>
                          <w:marBottom w:val="0"/>
                          <w:divBdr>
                            <w:top w:val="none" w:sz="0" w:space="0" w:color="auto"/>
                            <w:left w:val="none" w:sz="0" w:space="0" w:color="auto"/>
                            <w:bottom w:val="none" w:sz="0" w:space="0" w:color="auto"/>
                            <w:right w:val="none" w:sz="0" w:space="0" w:color="auto"/>
                          </w:divBdr>
                          <w:divsChild>
                            <w:div w:id="46800136">
                              <w:marLeft w:val="0"/>
                              <w:marRight w:val="0"/>
                              <w:marTop w:val="0"/>
                              <w:marBottom w:val="0"/>
                              <w:divBdr>
                                <w:top w:val="none" w:sz="0" w:space="0" w:color="auto"/>
                                <w:left w:val="none" w:sz="0" w:space="0" w:color="auto"/>
                                <w:bottom w:val="none" w:sz="0" w:space="0" w:color="auto"/>
                                <w:right w:val="none" w:sz="0" w:space="0" w:color="auto"/>
                              </w:divBdr>
                              <w:divsChild>
                                <w:div w:id="543063704">
                                  <w:marLeft w:val="0"/>
                                  <w:marRight w:val="0"/>
                                  <w:marTop w:val="0"/>
                                  <w:marBottom w:val="0"/>
                                  <w:divBdr>
                                    <w:top w:val="none" w:sz="0" w:space="0" w:color="auto"/>
                                    <w:left w:val="none" w:sz="0" w:space="0" w:color="auto"/>
                                    <w:bottom w:val="none" w:sz="0" w:space="0" w:color="auto"/>
                                    <w:right w:val="none" w:sz="0" w:space="0" w:color="auto"/>
                                  </w:divBdr>
                                  <w:divsChild>
                                    <w:div w:id="253830951">
                                      <w:marLeft w:val="0"/>
                                      <w:marRight w:val="0"/>
                                      <w:marTop w:val="0"/>
                                      <w:marBottom w:val="0"/>
                                      <w:divBdr>
                                        <w:top w:val="none" w:sz="0" w:space="0" w:color="auto"/>
                                        <w:left w:val="none" w:sz="0" w:space="0" w:color="auto"/>
                                        <w:bottom w:val="none" w:sz="0" w:space="0" w:color="auto"/>
                                        <w:right w:val="none" w:sz="0" w:space="0" w:color="auto"/>
                                      </w:divBdr>
                                    </w:div>
                                    <w:div w:id="356010423">
                                      <w:marLeft w:val="0"/>
                                      <w:marRight w:val="0"/>
                                      <w:marTop w:val="0"/>
                                      <w:marBottom w:val="0"/>
                                      <w:divBdr>
                                        <w:top w:val="none" w:sz="0" w:space="0" w:color="auto"/>
                                        <w:left w:val="none" w:sz="0" w:space="0" w:color="auto"/>
                                        <w:bottom w:val="none" w:sz="0" w:space="0" w:color="auto"/>
                                        <w:right w:val="none" w:sz="0" w:space="0" w:color="auto"/>
                                      </w:divBdr>
                                    </w:div>
                                    <w:div w:id="424693976">
                                      <w:marLeft w:val="0"/>
                                      <w:marRight w:val="0"/>
                                      <w:marTop w:val="0"/>
                                      <w:marBottom w:val="0"/>
                                      <w:divBdr>
                                        <w:top w:val="none" w:sz="0" w:space="0" w:color="auto"/>
                                        <w:left w:val="none" w:sz="0" w:space="0" w:color="auto"/>
                                        <w:bottom w:val="none" w:sz="0" w:space="0" w:color="auto"/>
                                        <w:right w:val="none" w:sz="0" w:space="0" w:color="auto"/>
                                      </w:divBdr>
                                    </w:div>
                                    <w:div w:id="506528670">
                                      <w:marLeft w:val="0"/>
                                      <w:marRight w:val="0"/>
                                      <w:marTop w:val="0"/>
                                      <w:marBottom w:val="0"/>
                                      <w:divBdr>
                                        <w:top w:val="none" w:sz="0" w:space="0" w:color="auto"/>
                                        <w:left w:val="none" w:sz="0" w:space="0" w:color="auto"/>
                                        <w:bottom w:val="none" w:sz="0" w:space="0" w:color="auto"/>
                                        <w:right w:val="none" w:sz="0" w:space="0" w:color="auto"/>
                                      </w:divBdr>
                                    </w:div>
                                    <w:div w:id="598148474">
                                      <w:marLeft w:val="0"/>
                                      <w:marRight w:val="0"/>
                                      <w:marTop w:val="0"/>
                                      <w:marBottom w:val="0"/>
                                      <w:divBdr>
                                        <w:top w:val="none" w:sz="0" w:space="0" w:color="auto"/>
                                        <w:left w:val="none" w:sz="0" w:space="0" w:color="auto"/>
                                        <w:bottom w:val="none" w:sz="0" w:space="0" w:color="auto"/>
                                        <w:right w:val="none" w:sz="0" w:space="0" w:color="auto"/>
                                      </w:divBdr>
                                    </w:div>
                                    <w:div w:id="652417998">
                                      <w:marLeft w:val="0"/>
                                      <w:marRight w:val="0"/>
                                      <w:marTop w:val="0"/>
                                      <w:marBottom w:val="0"/>
                                      <w:divBdr>
                                        <w:top w:val="none" w:sz="0" w:space="0" w:color="auto"/>
                                        <w:left w:val="none" w:sz="0" w:space="0" w:color="auto"/>
                                        <w:bottom w:val="none" w:sz="0" w:space="0" w:color="auto"/>
                                        <w:right w:val="none" w:sz="0" w:space="0" w:color="auto"/>
                                      </w:divBdr>
                                    </w:div>
                                    <w:div w:id="1252852073">
                                      <w:marLeft w:val="0"/>
                                      <w:marRight w:val="0"/>
                                      <w:marTop w:val="0"/>
                                      <w:marBottom w:val="0"/>
                                      <w:divBdr>
                                        <w:top w:val="none" w:sz="0" w:space="0" w:color="auto"/>
                                        <w:left w:val="none" w:sz="0" w:space="0" w:color="auto"/>
                                        <w:bottom w:val="none" w:sz="0" w:space="0" w:color="auto"/>
                                        <w:right w:val="none" w:sz="0" w:space="0" w:color="auto"/>
                                      </w:divBdr>
                                    </w:div>
                                    <w:div w:id="1256400533">
                                      <w:marLeft w:val="0"/>
                                      <w:marRight w:val="0"/>
                                      <w:marTop w:val="0"/>
                                      <w:marBottom w:val="0"/>
                                      <w:divBdr>
                                        <w:top w:val="none" w:sz="0" w:space="0" w:color="auto"/>
                                        <w:left w:val="none" w:sz="0" w:space="0" w:color="auto"/>
                                        <w:bottom w:val="none" w:sz="0" w:space="0" w:color="auto"/>
                                        <w:right w:val="none" w:sz="0" w:space="0" w:color="auto"/>
                                      </w:divBdr>
                                    </w:div>
                                  </w:divsChild>
                                </w:div>
                                <w:div w:id="847601730">
                                  <w:marLeft w:val="0"/>
                                  <w:marRight w:val="0"/>
                                  <w:marTop w:val="0"/>
                                  <w:marBottom w:val="0"/>
                                  <w:divBdr>
                                    <w:top w:val="none" w:sz="0" w:space="0" w:color="auto"/>
                                    <w:left w:val="none" w:sz="0" w:space="0" w:color="auto"/>
                                    <w:bottom w:val="none" w:sz="0" w:space="0" w:color="auto"/>
                                    <w:right w:val="none" w:sz="0" w:space="0" w:color="auto"/>
                                  </w:divBdr>
                                  <w:divsChild>
                                    <w:div w:id="1237593599">
                                      <w:marLeft w:val="0"/>
                                      <w:marRight w:val="0"/>
                                      <w:marTop w:val="0"/>
                                      <w:marBottom w:val="0"/>
                                      <w:divBdr>
                                        <w:top w:val="none" w:sz="0" w:space="0" w:color="auto"/>
                                        <w:left w:val="none" w:sz="0" w:space="0" w:color="auto"/>
                                        <w:bottom w:val="none" w:sz="0" w:space="0" w:color="auto"/>
                                        <w:right w:val="none" w:sz="0" w:space="0" w:color="auto"/>
                                      </w:divBdr>
                                      <w:divsChild>
                                        <w:div w:id="6640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7163">
                                  <w:marLeft w:val="0"/>
                                  <w:marRight w:val="0"/>
                                  <w:marTop w:val="0"/>
                                  <w:marBottom w:val="0"/>
                                  <w:divBdr>
                                    <w:top w:val="none" w:sz="0" w:space="0" w:color="auto"/>
                                    <w:left w:val="none" w:sz="0" w:space="0" w:color="auto"/>
                                    <w:bottom w:val="none" w:sz="0" w:space="0" w:color="auto"/>
                                    <w:right w:val="none" w:sz="0" w:space="0" w:color="auto"/>
                                  </w:divBdr>
                                  <w:divsChild>
                                    <w:div w:id="2026134713">
                                      <w:marLeft w:val="0"/>
                                      <w:marRight w:val="0"/>
                                      <w:marTop w:val="0"/>
                                      <w:marBottom w:val="0"/>
                                      <w:divBdr>
                                        <w:top w:val="none" w:sz="0" w:space="0" w:color="auto"/>
                                        <w:left w:val="none" w:sz="0" w:space="0" w:color="auto"/>
                                        <w:bottom w:val="none" w:sz="0" w:space="0" w:color="auto"/>
                                        <w:right w:val="none" w:sz="0" w:space="0" w:color="auto"/>
                                      </w:divBdr>
                                    </w:div>
                                  </w:divsChild>
                                </w:div>
                                <w:div w:id="10890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5431">
                      <w:marLeft w:val="0"/>
                      <w:marRight w:val="0"/>
                      <w:marTop w:val="0"/>
                      <w:marBottom w:val="0"/>
                      <w:divBdr>
                        <w:top w:val="none" w:sz="0" w:space="0" w:color="auto"/>
                        <w:left w:val="none" w:sz="0" w:space="0" w:color="auto"/>
                        <w:bottom w:val="none" w:sz="0" w:space="0" w:color="auto"/>
                        <w:right w:val="none" w:sz="0" w:space="0" w:color="auto"/>
                      </w:divBdr>
                      <w:divsChild>
                        <w:div w:id="51317388">
                          <w:marLeft w:val="0"/>
                          <w:marRight w:val="0"/>
                          <w:marTop w:val="0"/>
                          <w:marBottom w:val="0"/>
                          <w:divBdr>
                            <w:top w:val="none" w:sz="0" w:space="0" w:color="auto"/>
                            <w:left w:val="none" w:sz="0" w:space="0" w:color="auto"/>
                            <w:bottom w:val="none" w:sz="0" w:space="0" w:color="auto"/>
                            <w:right w:val="none" w:sz="0" w:space="0" w:color="auto"/>
                          </w:divBdr>
                        </w:div>
                        <w:div w:id="1585914617">
                          <w:marLeft w:val="0"/>
                          <w:marRight w:val="0"/>
                          <w:marTop w:val="0"/>
                          <w:marBottom w:val="0"/>
                          <w:divBdr>
                            <w:top w:val="none" w:sz="0" w:space="0" w:color="auto"/>
                            <w:left w:val="none" w:sz="0" w:space="0" w:color="auto"/>
                            <w:bottom w:val="none" w:sz="0" w:space="0" w:color="auto"/>
                            <w:right w:val="none" w:sz="0" w:space="0" w:color="auto"/>
                          </w:divBdr>
                        </w:div>
                      </w:divsChild>
                    </w:div>
                    <w:div w:id="1228492157">
                      <w:marLeft w:val="0"/>
                      <w:marRight w:val="0"/>
                      <w:marTop w:val="0"/>
                      <w:marBottom w:val="0"/>
                      <w:divBdr>
                        <w:top w:val="none" w:sz="0" w:space="0" w:color="auto"/>
                        <w:left w:val="none" w:sz="0" w:space="0" w:color="auto"/>
                        <w:bottom w:val="none" w:sz="0" w:space="0" w:color="auto"/>
                        <w:right w:val="none" w:sz="0" w:space="0" w:color="auto"/>
                      </w:divBdr>
                      <w:divsChild>
                        <w:div w:id="566378812">
                          <w:marLeft w:val="0"/>
                          <w:marRight w:val="0"/>
                          <w:marTop w:val="0"/>
                          <w:marBottom w:val="0"/>
                          <w:divBdr>
                            <w:top w:val="none" w:sz="0" w:space="0" w:color="auto"/>
                            <w:left w:val="none" w:sz="0" w:space="0" w:color="auto"/>
                            <w:bottom w:val="none" w:sz="0" w:space="0" w:color="auto"/>
                            <w:right w:val="none" w:sz="0" w:space="0" w:color="auto"/>
                          </w:divBdr>
                          <w:divsChild>
                            <w:div w:id="1784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625">
                      <w:marLeft w:val="0"/>
                      <w:marRight w:val="0"/>
                      <w:marTop w:val="0"/>
                      <w:marBottom w:val="0"/>
                      <w:divBdr>
                        <w:top w:val="none" w:sz="0" w:space="0" w:color="auto"/>
                        <w:left w:val="none" w:sz="0" w:space="0" w:color="auto"/>
                        <w:bottom w:val="none" w:sz="0" w:space="0" w:color="auto"/>
                        <w:right w:val="none" w:sz="0" w:space="0" w:color="auto"/>
                      </w:divBdr>
                      <w:divsChild>
                        <w:div w:id="1153330619">
                          <w:marLeft w:val="0"/>
                          <w:marRight w:val="0"/>
                          <w:marTop w:val="0"/>
                          <w:marBottom w:val="0"/>
                          <w:divBdr>
                            <w:top w:val="none" w:sz="0" w:space="0" w:color="auto"/>
                            <w:left w:val="none" w:sz="0" w:space="0" w:color="auto"/>
                            <w:bottom w:val="none" w:sz="0" w:space="0" w:color="auto"/>
                            <w:right w:val="none" w:sz="0" w:space="0" w:color="auto"/>
                          </w:divBdr>
                          <w:divsChild>
                            <w:div w:id="13720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7449">
                      <w:marLeft w:val="0"/>
                      <w:marRight w:val="0"/>
                      <w:marTop w:val="0"/>
                      <w:marBottom w:val="0"/>
                      <w:divBdr>
                        <w:top w:val="none" w:sz="0" w:space="0" w:color="auto"/>
                        <w:left w:val="none" w:sz="0" w:space="0" w:color="auto"/>
                        <w:bottom w:val="none" w:sz="0" w:space="0" w:color="auto"/>
                        <w:right w:val="none" w:sz="0" w:space="0" w:color="auto"/>
                      </w:divBdr>
                      <w:divsChild>
                        <w:div w:id="813834625">
                          <w:marLeft w:val="0"/>
                          <w:marRight w:val="0"/>
                          <w:marTop w:val="0"/>
                          <w:marBottom w:val="0"/>
                          <w:divBdr>
                            <w:top w:val="none" w:sz="0" w:space="0" w:color="auto"/>
                            <w:left w:val="none" w:sz="0" w:space="0" w:color="auto"/>
                            <w:bottom w:val="none" w:sz="0" w:space="0" w:color="auto"/>
                            <w:right w:val="none" w:sz="0" w:space="0" w:color="auto"/>
                          </w:divBdr>
                        </w:div>
                        <w:div w:id="987902479">
                          <w:marLeft w:val="0"/>
                          <w:marRight w:val="0"/>
                          <w:marTop w:val="0"/>
                          <w:marBottom w:val="0"/>
                          <w:divBdr>
                            <w:top w:val="none" w:sz="0" w:space="0" w:color="auto"/>
                            <w:left w:val="none" w:sz="0" w:space="0" w:color="auto"/>
                            <w:bottom w:val="none" w:sz="0" w:space="0" w:color="auto"/>
                            <w:right w:val="none" w:sz="0" w:space="0" w:color="auto"/>
                          </w:divBdr>
                        </w:div>
                      </w:divsChild>
                    </w:div>
                    <w:div w:id="1483808277">
                      <w:marLeft w:val="0"/>
                      <w:marRight w:val="0"/>
                      <w:marTop w:val="0"/>
                      <w:marBottom w:val="0"/>
                      <w:divBdr>
                        <w:top w:val="none" w:sz="0" w:space="0" w:color="auto"/>
                        <w:left w:val="none" w:sz="0" w:space="0" w:color="auto"/>
                        <w:bottom w:val="none" w:sz="0" w:space="0" w:color="auto"/>
                        <w:right w:val="none" w:sz="0" w:space="0" w:color="auto"/>
                      </w:divBdr>
                      <w:divsChild>
                        <w:div w:id="1045102824">
                          <w:marLeft w:val="0"/>
                          <w:marRight w:val="0"/>
                          <w:marTop w:val="0"/>
                          <w:marBottom w:val="0"/>
                          <w:divBdr>
                            <w:top w:val="none" w:sz="0" w:space="0" w:color="auto"/>
                            <w:left w:val="none" w:sz="0" w:space="0" w:color="auto"/>
                            <w:bottom w:val="none" w:sz="0" w:space="0" w:color="auto"/>
                            <w:right w:val="none" w:sz="0" w:space="0" w:color="auto"/>
                          </w:divBdr>
                        </w:div>
                        <w:div w:id="1971476042">
                          <w:marLeft w:val="0"/>
                          <w:marRight w:val="0"/>
                          <w:marTop w:val="0"/>
                          <w:marBottom w:val="0"/>
                          <w:divBdr>
                            <w:top w:val="none" w:sz="0" w:space="0" w:color="auto"/>
                            <w:left w:val="none" w:sz="0" w:space="0" w:color="auto"/>
                            <w:bottom w:val="none" w:sz="0" w:space="0" w:color="auto"/>
                            <w:right w:val="none" w:sz="0" w:space="0" w:color="auto"/>
                          </w:divBdr>
                        </w:div>
                      </w:divsChild>
                    </w:div>
                    <w:div w:id="1494688410">
                      <w:marLeft w:val="0"/>
                      <w:marRight w:val="0"/>
                      <w:marTop w:val="0"/>
                      <w:marBottom w:val="0"/>
                      <w:divBdr>
                        <w:top w:val="none" w:sz="0" w:space="0" w:color="auto"/>
                        <w:left w:val="none" w:sz="0" w:space="0" w:color="auto"/>
                        <w:bottom w:val="none" w:sz="0" w:space="0" w:color="auto"/>
                        <w:right w:val="none" w:sz="0" w:space="0" w:color="auto"/>
                      </w:divBdr>
                      <w:divsChild>
                        <w:div w:id="901403986">
                          <w:marLeft w:val="0"/>
                          <w:marRight w:val="0"/>
                          <w:marTop w:val="0"/>
                          <w:marBottom w:val="0"/>
                          <w:divBdr>
                            <w:top w:val="none" w:sz="0" w:space="0" w:color="auto"/>
                            <w:left w:val="none" w:sz="0" w:space="0" w:color="auto"/>
                            <w:bottom w:val="none" w:sz="0" w:space="0" w:color="auto"/>
                            <w:right w:val="none" w:sz="0" w:space="0" w:color="auto"/>
                          </w:divBdr>
                          <w:divsChild>
                            <w:div w:id="3907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4223">
                      <w:marLeft w:val="0"/>
                      <w:marRight w:val="0"/>
                      <w:marTop w:val="0"/>
                      <w:marBottom w:val="0"/>
                      <w:divBdr>
                        <w:top w:val="none" w:sz="0" w:space="0" w:color="auto"/>
                        <w:left w:val="none" w:sz="0" w:space="0" w:color="auto"/>
                        <w:bottom w:val="none" w:sz="0" w:space="0" w:color="auto"/>
                        <w:right w:val="none" w:sz="0" w:space="0" w:color="auto"/>
                      </w:divBdr>
                      <w:divsChild>
                        <w:div w:id="1069158710">
                          <w:marLeft w:val="0"/>
                          <w:marRight w:val="0"/>
                          <w:marTop w:val="0"/>
                          <w:marBottom w:val="0"/>
                          <w:divBdr>
                            <w:top w:val="none" w:sz="0" w:space="0" w:color="auto"/>
                            <w:left w:val="none" w:sz="0" w:space="0" w:color="auto"/>
                            <w:bottom w:val="none" w:sz="0" w:space="0" w:color="auto"/>
                            <w:right w:val="none" w:sz="0" w:space="0" w:color="auto"/>
                          </w:divBdr>
                          <w:divsChild>
                            <w:div w:id="658537803">
                              <w:marLeft w:val="0"/>
                              <w:marRight w:val="0"/>
                              <w:marTop w:val="0"/>
                              <w:marBottom w:val="0"/>
                              <w:divBdr>
                                <w:top w:val="none" w:sz="0" w:space="0" w:color="auto"/>
                                <w:left w:val="none" w:sz="0" w:space="0" w:color="auto"/>
                                <w:bottom w:val="none" w:sz="0" w:space="0" w:color="auto"/>
                                <w:right w:val="none" w:sz="0" w:space="0" w:color="auto"/>
                              </w:divBdr>
                            </w:div>
                            <w:div w:id="848980502">
                              <w:marLeft w:val="0"/>
                              <w:marRight w:val="0"/>
                              <w:marTop w:val="0"/>
                              <w:marBottom w:val="0"/>
                              <w:divBdr>
                                <w:top w:val="none" w:sz="0" w:space="0" w:color="auto"/>
                                <w:left w:val="none" w:sz="0" w:space="0" w:color="auto"/>
                                <w:bottom w:val="none" w:sz="0" w:space="0" w:color="auto"/>
                                <w:right w:val="none" w:sz="0" w:space="0" w:color="auto"/>
                              </w:divBdr>
                            </w:div>
                            <w:div w:id="1053888755">
                              <w:marLeft w:val="0"/>
                              <w:marRight w:val="0"/>
                              <w:marTop w:val="0"/>
                              <w:marBottom w:val="0"/>
                              <w:divBdr>
                                <w:top w:val="none" w:sz="0" w:space="0" w:color="auto"/>
                                <w:left w:val="none" w:sz="0" w:space="0" w:color="auto"/>
                                <w:bottom w:val="none" w:sz="0" w:space="0" w:color="auto"/>
                                <w:right w:val="none" w:sz="0" w:space="0" w:color="auto"/>
                              </w:divBdr>
                            </w:div>
                            <w:div w:id="1576623948">
                              <w:marLeft w:val="0"/>
                              <w:marRight w:val="0"/>
                              <w:marTop w:val="0"/>
                              <w:marBottom w:val="0"/>
                              <w:divBdr>
                                <w:top w:val="none" w:sz="0" w:space="0" w:color="auto"/>
                                <w:left w:val="none" w:sz="0" w:space="0" w:color="auto"/>
                                <w:bottom w:val="none" w:sz="0" w:space="0" w:color="auto"/>
                                <w:right w:val="none" w:sz="0" w:space="0" w:color="auto"/>
                              </w:divBdr>
                            </w:div>
                            <w:div w:id="1682050764">
                              <w:marLeft w:val="0"/>
                              <w:marRight w:val="0"/>
                              <w:marTop w:val="0"/>
                              <w:marBottom w:val="0"/>
                              <w:divBdr>
                                <w:top w:val="none" w:sz="0" w:space="0" w:color="auto"/>
                                <w:left w:val="none" w:sz="0" w:space="0" w:color="auto"/>
                                <w:bottom w:val="none" w:sz="0" w:space="0" w:color="auto"/>
                                <w:right w:val="none" w:sz="0" w:space="0" w:color="auto"/>
                              </w:divBdr>
                            </w:div>
                            <w:div w:id="1978950923">
                              <w:marLeft w:val="0"/>
                              <w:marRight w:val="0"/>
                              <w:marTop w:val="0"/>
                              <w:marBottom w:val="0"/>
                              <w:divBdr>
                                <w:top w:val="none" w:sz="0" w:space="0" w:color="auto"/>
                                <w:left w:val="none" w:sz="0" w:space="0" w:color="auto"/>
                                <w:bottom w:val="none" w:sz="0" w:space="0" w:color="auto"/>
                                <w:right w:val="none" w:sz="0" w:space="0" w:color="auto"/>
                              </w:divBdr>
                            </w:div>
                            <w:div w:id="1990288042">
                              <w:marLeft w:val="0"/>
                              <w:marRight w:val="0"/>
                              <w:marTop w:val="0"/>
                              <w:marBottom w:val="0"/>
                              <w:divBdr>
                                <w:top w:val="none" w:sz="0" w:space="0" w:color="auto"/>
                                <w:left w:val="none" w:sz="0" w:space="0" w:color="auto"/>
                                <w:bottom w:val="none" w:sz="0" w:space="0" w:color="auto"/>
                                <w:right w:val="none" w:sz="0" w:space="0" w:color="auto"/>
                              </w:divBdr>
                            </w:div>
                            <w:div w:id="21012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2705">
                      <w:marLeft w:val="0"/>
                      <w:marRight w:val="0"/>
                      <w:marTop w:val="0"/>
                      <w:marBottom w:val="0"/>
                      <w:divBdr>
                        <w:top w:val="none" w:sz="0" w:space="0" w:color="auto"/>
                        <w:left w:val="none" w:sz="0" w:space="0" w:color="auto"/>
                        <w:bottom w:val="none" w:sz="0" w:space="0" w:color="auto"/>
                        <w:right w:val="none" w:sz="0" w:space="0" w:color="auto"/>
                      </w:divBdr>
                      <w:divsChild>
                        <w:div w:id="917981852">
                          <w:marLeft w:val="0"/>
                          <w:marRight w:val="0"/>
                          <w:marTop w:val="0"/>
                          <w:marBottom w:val="0"/>
                          <w:divBdr>
                            <w:top w:val="none" w:sz="0" w:space="0" w:color="auto"/>
                            <w:left w:val="none" w:sz="0" w:space="0" w:color="auto"/>
                            <w:bottom w:val="none" w:sz="0" w:space="0" w:color="auto"/>
                            <w:right w:val="none" w:sz="0" w:space="0" w:color="auto"/>
                          </w:divBdr>
                        </w:div>
                        <w:div w:id="1426418597">
                          <w:marLeft w:val="0"/>
                          <w:marRight w:val="0"/>
                          <w:marTop w:val="0"/>
                          <w:marBottom w:val="0"/>
                          <w:divBdr>
                            <w:top w:val="none" w:sz="0" w:space="0" w:color="auto"/>
                            <w:left w:val="none" w:sz="0" w:space="0" w:color="auto"/>
                            <w:bottom w:val="none" w:sz="0" w:space="0" w:color="auto"/>
                            <w:right w:val="none" w:sz="0" w:space="0" w:color="auto"/>
                          </w:divBdr>
                        </w:div>
                      </w:divsChild>
                    </w:div>
                    <w:div w:id="1710718843">
                      <w:marLeft w:val="0"/>
                      <w:marRight w:val="0"/>
                      <w:marTop w:val="0"/>
                      <w:marBottom w:val="0"/>
                      <w:divBdr>
                        <w:top w:val="none" w:sz="0" w:space="0" w:color="auto"/>
                        <w:left w:val="none" w:sz="0" w:space="0" w:color="auto"/>
                        <w:bottom w:val="none" w:sz="0" w:space="0" w:color="auto"/>
                        <w:right w:val="none" w:sz="0" w:space="0" w:color="auto"/>
                      </w:divBdr>
                      <w:divsChild>
                        <w:div w:id="1089929307">
                          <w:marLeft w:val="0"/>
                          <w:marRight w:val="0"/>
                          <w:marTop w:val="0"/>
                          <w:marBottom w:val="0"/>
                          <w:divBdr>
                            <w:top w:val="none" w:sz="0" w:space="0" w:color="auto"/>
                            <w:left w:val="none" w:sz="0" w:space="0" w:color="auto"/>
                            <w:bottom w:val="none" w:sz="0" w:space="0" w:color="auto"/>
                            <w:right w:val="none" w:sz="0" w:space="0" w:color="auto"/>
                          </w:divBdr>
                        </w:div>
                        <w:div w:id="1951235470">
                          <w:marLeft w:val="0"/>
                          <w:marRight w:val="0"/>
                          <w:marTop w:val="0"/>
                          <w:marBottom w:val="0"/>
                          <w:divBdr>
                            <w:top w:val="none" w:sz="0" w:space="0" w:color="auto"/>
                            <w:left w:val="none" w:sz="0" w:space="0" w:color="auto"/>
                            <w:bottom w:val="none" w:sz="0" w:space="0" w:color="auto"/>
                            <w:right w:val="none" w:sz="0" w:space="0" w:color="auto"/>
                          </w:divBdr>
                        </w:div>
                      </w:divsChild>
                    </w:div>
                    <w:div w:id="1825975689">
                      <w:marLeft w:val="0"/>
                      <w:marRight w:val="0"/>
                      <w:marTop w:val="0"/>
                      <w:marBottom w:val="0"/>
                      <w:divBdr>
                        <w:top w:val="none" w:sz="0" w:space="0" w:color="auto"/>
                        <w:left w:val="none" w:sz="0" w:space="0" w:color="auto"/>
                        <w:bottom w:val="none" w:sz="0" w:space="0" w:color="auto"/>
                        <w:right w:val="none" w:sz="0" w:space="0" w:color="auto"/>
                      </w:divBdr>
                      <w:divsChild>
                        <w:div w:id="230042406">
                          <w:marLeft w:val="0"/>
                          <w:marRight w:val="0"/>
                          <w:marTop w:val="0"/>
                          <w:marBottom w:val="0"/>
                          <w:divBdr>
                            <w:top w:val="none" w:sz="0" w:space="0" w:color="auto"/>
                            <w:left w:val="none" w:sz="0" w:space="0" w:color="auto"/>
                            <w:bottom w:val="none" w:sz="0" w:space="0" w:color="auto"/>
                            <w:right w:val="none" w:sz="0" w:space="0" w:color="auto"/>
                          </w:divBdr>
                          <w:divsChild>
                            <w:div w:id="1276056097">
                              <w:marLeft w:val="0"/>
                              <w:marRight w:val="0"/>
                              <w:marTop w:val="0"/>
                              <w:marBottom w:val="0"/>
                              <w:divBdr>
                                <w:top w:val="none" w:sz="0" w:space="0" w:color="auto"/>
                                <w:left w:val="none" w:sz="0" w:space="0" w:color="auto"/>
                                <w:bottom w:val="none" w:sz="0" w:space="0" w:color="auto"/>
                                <w:right w:val="none" w:sz="0" w:space="0" w:color="auto"/>
                              </w:divBdr>
                              <w:divsChild>
                                <w:div w:id="6519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220">
                          <w:marLeft w:val="0"/>
                          <w:marRight w:val="0"/>
                          <w:marTop w:val="0"/>
                          <w:marBottom w:val="0"/>
                          <w:divBdr>
                            <w:top w:val="none" w:sz="0" w:space="0" w:color="auto"/>
                            <w:left w:val="none" w:sz="0" w:space="0" w:color="auto"/>
                            <w:bottom w:val="none" w:sz="0" w:space="0" w:color="auto"/>
                            <w:right w:val="none" w:sz="0" w:space="0" w:color="auto"/>
                          </w:divBdr>
                          <w:divsChild>
                            <w:div w:id="13406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9209">
                      <w:marLeft w:val="0"/>
                      <w:marRight w:val="0"/>
                      <w:marTop w:val="0"/>
                      <w:marBottom w:val="0"/>
                      <w:divBdr>
                        <w:top w:val="none" w:sz="0" w:space="0" w:color="auto"/>
                        <w:left w:val="none" w:sz="0" w:space="0" w:color="auto"/>
                        <w:bottom w:val="none" w:sz="0" w:space="0" w:color="auto"/>
                        <w:right w:val="none" w:sz="0" w:space="0" w:color="auto"/>
                      </w:divBdr>
                      <w:divsChild>
                        <w:div w:id="24602024">
                          <w:marLeft w:val="0"/>
                          <w:marRight w:val="0"/>
                          <w:marTop w:val="0"/>
                          <w:marBottom w:val="0"/>
                          <w:divBdr>
                            <w:top w:val="none" w:sz="0" w:space="0" w:color="auto"/>
                            <w:left w:val="none" w:sz="0" w:space="0" w:color="auto"/>
                            <w:bottom w:val="none" w:sz="0" w:space="0" w:color="auto"/>
                            <w:right w:val="none" w:sz="0" w:space="0" w:color="auto"/>
                          </w:divBdr>
                        </w:div>
                        <w:div w:id="9468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6078">
      <w:bodyDiv w:val="1"/>
      <w:marLeft w:val="0"/>
      <w:marRight w:val="0"/>
      <w:marTop w:val="0"/>
      <w:marBottom w:val="0"/>
      <w:divBdr>
        <w:top w:val="none" w:sz="0" w:space="0" w:color="auto"/>
        <w:left w:val="none" w:sz="0" w:space="0" w:color="auto"/>
        <w:bottom w:val="none" w:sz="0" w:space="0" w:color="auto"/>
        <w:right w:val="none" w:sz="0" w:space="0" w:color="auto"/>
      </w:divBdr>
    </w:div>
    <w:div w:id="214700274">
      <w:bodyDiv w:val="1"/>
      <w:marLeft w:val="0"/>
      <w:marRight w:val="0"/>
      <w:marTop w:val="0"/>
      <w:marBottom w:val="0"/>
      <w:divBdr>
        <w:top w:val="none" w:sz="0" w:space="0" w:color="auto"/>
        <w:left w:val="none" w:sz="0" w:space="0" w:color="auto"/>
        <w:bottom w:val="none" w:sz="0" w:space="0" w:color="auto"/>
        <w:right w:val="none" w:sz="0" w:space="0" w:color="auto"/>
      </w:divBdr>
    </w:div>
    <w:div w:id="328294202">
      <w:bodyDiv w:val="1"/>
      <w:marLeft w:val="0"/>
      <w:marRight w:val="0"/>
      <w:marTop w:val="0"/>
      <w:marBottom w:val="0"/>
      <w:divBdr>
        <w:top w:val="none" w:sz="0" w:space="0" w:color="auto"/>
        <w:left w:val="none" w:sz="0" w:space="0" w:color="auto"/>
        <w:bottom w:val="none" w:sz="0" w:space="0" w:color="auto"/>
        <w:right w:val="none" w:sz="0" w:space="0" w:color="auto"/>
      </w:divBdr>
      <w:divsChild>
        <w:div w:id="1411193638">
          <w:marLeft w:val="0"/>
          <w:marRight w:val="0"/>
          <w:marTop w:val="0"/>
          <w:marBottom w:val="0"/>
          <w:divBdr>
            <w:top w:val="none" w:sz="0" w:space="0" w:color="auto"/>
            <w:left w:val="none" w:sz="0" w:space="0" w:color="auto"/>
            <w:bottom w:val="none" w:sz="0" w:space="0" w:color="auto"/>
            <w:right w:val="none" w:sz="0" w:space="0" w:color="auto"/>
          </w:divBdr>
          <w:divsChild>
            <w:div w:id="567956908">
              <w:marLeft w:val="0"/>
              <w:marRight w:val="0"/>
              <w:marTop w:val="0"/>
              <w:marBottom w:val="0"/>
              <w:divBdr>
                <w:top w:val="none" w:sz="0" w:space="0" w:color="auto"/>
                <w:left w:val="none" w:sz="0" w:space="0" w:color="auto"/>
                <w:bottom w:val="none" w:sz="0" w:space="0" w:color="auto"/>
                <w:right w:val="none" w:sz="0" w:space="0" w:color="auto"/>
              </w:divBdr>
              <w:divsChild>
                <w:div w:id="1811045990">
                  <w:marLeft w:val="0"/>
                  <w:marRight w:val="0"/>
                  <w:marTop w:val="0"/>
                  <w:marBottom w:val="0"/>
                  <w:divBdr>
                    <w:top w:val="none" w:sz="0" w:space="0" w:color="auto"/>
                    <w:left w:val="none" w:sz="0" w:space="0" w:color="auto"/>
                    <w:bottom w:val="none" w:sz="0" w:space="0" w:color="auto"/>
                    <w:right w:val="none" w:sz="0" w:space="0" w:color="auto"/>
                  </w:divBdr>
                  <w:divsChild>
                    <w:div w:id="129053886">
                      <w:marLeft w:val="0"/>
                      <w:marRight w:val="0"/>
                      <w:marTop w:val="0"/>
                      <w:marBottom w:val="0"/>
                      <w:divBdr>
                        <w:top w:val="none" w:sz="0" w:space="0" w:color="auto"/>
                        <w:left w:val="none" w:sz="0" w:space="0" w:color="auto"/>
                        <w:bottom w:val="none" w:sz="0" w:space="0" w:color="auto"/>
                        <w:right w:val="none" w:sz="0" w:space="0" w:color="auto"/>
                      </w:divBdr>
                      <w:divsChild>
                        <w:div w:id="1174221721">
                          <w:marLeft w:val="0"/>
                          <w:marRight w:val="0"/>
                          <w:marTop w:val="0"/>
                          <w:marBottom w:val="0"/>
                          <w:divBdr>
                            <w:top w:val="none" w:sz="0" w:space="0" w:color="auto"/>
                            <w:left w:val="none" w:sz="0" w:space="0" w:color="auto"/>
                            <w:bottom w:val="none" w:sz="0" w:space="0" w:color="auto"/>
                            <w:right w:val="none" w:sz="0" w:space="0" w:color="auto"/>
                          </w:divBdr>
                          <w:divsChild>
                            <w:div w:id="141166728">
                              <w:marLeft w:val="0"/>
                              <w:marRight w:val="0"/>
                              <w:marTop w:val="0"/>
                              <w:marBottom w:val="0"/>
                              <w:divBdr>
                                <w:top w:val="none" w:sz="0" w:space="0" w:color="auto"/>
                                <w:left w:val="none" w:sz="0" w:space="0" w:color="auto"/>
                                <w:bottom w:val="none" w:sz="0" w:space="0" w:color="auto"/>
                                <w:right w:val="none" w:sz="0" w:space="0" w:color="auto"/>
                              </w:divBdr>
                              <w:divsChild>
                                <w:div w:id="427971577">
                                  <w:marLeft w:val="0"/>
                                  <w:marRight w:val="0"/>
                                  <w:marTop w:val="0"/>
                                  <w:marBottom w:val="0"/>
                                  <w:divBdr>
                                    <w:top w:val="none" w:sz="0" w:space="0" w:color="auto"/>
                                    <w:left w:val="none" w:sz="0" w:space="0" w:color="auto"/>
                                    <w:bottom w:val="none" w:sz="0" w:space="0" w:color="auto"/>
                                    <w:right w:val="none" w:sz="0" w:space="0" w:color="auto"/>
                                  </w:divBdr>
                                  <w:divsChild>
                                    <w:div w:id="721440757">
                                      <w:marLeft w:val="0"/>
                                      <w:marRight w:val="0"/>
                                      <w:marTop w:val="0"/>
                                      <w:marBottom w:val="0"/>
                                      <w:divBdr>
                                        <w:top w:val="none" w:sz="0" w:space="0" w:color="auto"/>
                                        <w:left w:val="none" w:sz="0" w:space="0" w:color="auto"/>
                                        <w:bottom w:val="none" w:sz="0" w:space="0" w:color="auto"/>
                                        <w:right w:val="none" w:sz="0" w:space="0" w:color="auto"/>
                                      </w:divBdr>
                                      <w:divsChild>
                                        <w:div w:id="15300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221122">
      <w:bodyDiv w:val="1"/>
      <w:marLeft w:val="0"/>
      <w:marRight w:val="0"/>
      <w:marTop w:val="0"/>
      <w:marBottom w:val="0"/>
      <w:divBdr>
        <w:top w:val="none" w:sz="0" w:space="0" w:color="auto"/>
        <w:left w:val="none" w:sz="0" w:space="0" w:color="auto"/>
        <w:bottom w:val="none" w:sz="0" w:space="0" w:color="auto"/>
        <w:right w:val="none" w:sz="0" w:space="0" w:color="auto"/>
      </w:divBdr>
    </w:div>
    <w:div w:id="347417176">
      <w:bodyDiv w:val="1"/>
      <w:marLeft w:val="0"/>
      <w:marRight w:val="0"/>
      <w:marTop w:val="0"/>
      <w:marBottom w:val="0"/>
      <w:divBdr>
        <w:top w:val="none" w:sz="0" w:space="0" w:color="auto"/>
        <w:left w:val="none" w:sz="0" w:space="0" w:color="auto"/>
        <w:bottom w:val="none" w:sz="0" w:space="0" w:color="auto"/>
        <w:right w:val="none" w:sz="0" w:space="0" w:color="auto"/>
      </w:divBdr>
    </w:div>
    <w:div w:id="534806314">
      <w:bodyDiv w:val="1"/>
      <w:marLeft w:val="0"/>
      <w:marRight w:val="0"/>
      <w:marTop w:val="0"/>
      <w:marBottom w:val="0"/>
      <w:divBdr>
        <w:top w:val="none" w:sz="0" w:space="0" w:color="auto"/>
        <w:left w:val="none" w:sz="0" w:space="0" w:color="auto"/>
        <w:bottom w:val="none" w:sz="0" w:space="0" w:color="auto"/>
        <w:right w:val="none" w:sz="0" w:space="0" w:color="auto"/>
      </w:divBdr>
    </w:div>
    <w:div w:id="637808193">
      <w:bodyDiv w:val="1"/>
      <w:marLeft w:val="0"/>
      <w:marRight w:val="0"/>
      <w:marTop w:val="0"/>
      <w:marBottom w:val="0"/>
      <w:divBdr>
        <w:top w:val="none" w:sz="0" w:space="0" w:color="auto"/>
        <w:left w:val="none" w:sz="0" w:space="0" w:color="auto"/>
        <w:bottom w:val="none" w:sz="0" w:space="0" w:color="auto"/>
        <w:right w:val="none" w:sz="0" w:space="0" w:color="auto"/>
      </w:divBdr>
      <w:divsChild>
        <w:div w:id="1779180657">
          <w:marLeft w:val="360"/>
          <w:marRight w:val="0"/>
          <w:marTop w:val="200"/>
          <w:marBottom w:val="0"/>
          <w:divBdr>
            <w:top w:val="none" w:sz="0" w:space="0" w:color="auto"/>
            <w:left w:val="none" w:sz="0" w:space="0" w:color="auto"/>
            <w:bottom w:val="none" w:sz="0" w:space="0" w:color="auto"/>
            <w:right w:val="none" w:sz="0" w:space="0" w:color="auto"/>
          </w:divBdr>
        </w:div>
      </w:divsChild>
    </w:div>
    <w:div w:id="708845526">
      <w:bodyDiv w:val="1"/>
      <w:marLeft w:val="0"/>
      <w:marRight w:val="0"/>
      <w:marTop w:val="0"/>
      <w:marBottom w:val="0"/>
      <w:divBdr>
        <w:top w:val="none" w:sz="0" w:space="0" w:color="auto"/>
        <w:left w:val="none" w:sz="0" w:space="0" w:color="auto"/>
        <w:bottom w:val="none" w:sz="0" w:space="0" w:color="auto"/>
        <w:right w:val="none" w:sz="0" w:space="0" w:color="auto"/>
      </w:divBdr>
      <w:divsChild>
        <w:div w:id="1921677128">
          <w:marLeft w:val="0"/>
          <w:marRight w:val="0"/>
          <w:marTop w:val="0"/>
          <w:marBottom w:val="0"/>
          <w:divBdr>
            <w:top w:val="none" w:sz="0" w:space="0" w:color="auto"/>
            <w:left w:val="none" w:sz="0" w:space="0" w:color="auto"/>
            <w:bottom w:val="none" w:sz="0" w:space="0" w:color="auto"/>
            <w:right w:val="none" w:sz="0" w:space="0" w:color="auto"/>
          </w:divBdr>
          <w:divsChild>
            <w:div w:id="108547494">
              <w:marLeft w:val="0"/>
              <w:marRight w:val="0"/>
              <w:marTop w:val="0"/>
              <w:marBottom w:val="0"/>
              <w:divBdr>
                <w:top w:val="none" w:sz="0" w:space="0" w:color="auto"/>
                <w:left w:val="none" w:sz="0" w:space="0" w:color="auto"/>
                <w:bottom w:val="none" w:sz="0" w:space="0" w:color="auto"/>
                <w:right w:val="none" w:sz="0" w:space="0" w:color="auto"/>
              </w:divBdr>
              <w:divsChild>
                <w:div w:id="394860903">
                  <w:marLeft w:val="0"/>
                  <w:marRight w:val="0"/>
                  <w:marTop w:val="0"/>
                  <w:marBottom w:val="0"/>
                  <w:divBdr>
                    <w:top w:val="none" w:sz="0" w:space="0" w:color="auto"/>
                    <w:left w:val="none" w:sz="0" w:space="0" w:color="auto"/>
                    <w:bottom w:val="none" w:sz="0" w:space="0" w:color="auto"/>
                    <w:right w:val="none" w:sz="0" w:space="0" w:color="auto"/>
                  </w:divBdr>
                  <w:divsChild>
                    <w:div w:id="152140033">
                      <w:marLeft w:val="0"/>
                      <w:marRight w:val="0"/>
                      <w:marTop w:val="0"/>
                      <w:marBottom w:val="0"/>
                      <w:divBdr>
                        <w:top w:val="none" w:sz="0" w:space="0" w:color="auto"/>
                        <w:left w:val="none" w:sz="0" w:space="0" w:color="auto"/>
                        <w:bottom w:val="none" w:sz="0" w:space="0" w:color="auto"/>
                        <w:right w:val="none" w:sz="0" w:space="0" w:color="auto"/>
                      </w:divBdr>
                      <w:divsChild>
                        <w:div w:id="1161309297">
                          <w:marLeft w:val="0"/>
                          <w:marRight w:val="0"/>
                          <w:marTop w:val="0"/>
                          <w:marBottom w:val="0"/>
                          <w:divBdr>
                            <w:top w:val="none" w:sz="0" w:space="0" w:color="auto"/>
                            <w:left w:val="none" w:sz="0" w:space="0" w:color="auto"/>
                            <w:bottom w:val="none" w:sz="0" w:space="0" w:color="auto"/>
                            <w:right w:val="none" w:sz="0" w:space="0" w:color="auto"/>
                          </w:divBdr>
                        </w:div>
                        <w:div w:id="1556701865">
                          <w:marLeft w:val="0"/>
                          <w:marRight w:val="0"/>
                          <w:marTop w:val="0"/>
                          <w:marBottom w:val="0"/>
                          <w:divBdr>
                            <w:top w:val="none" w:sz="0" w:space="0" w:color="auto"/>
                            <w:left w:val="none" w:sz="0" w:space="0" w:color="auto"/>
                            <w:bottom w:val="none" w:sz="0" w:space="0" w:color="auto"/>
                            <w:right w:val="none" w:sz="0" w:space="0" w:color="auto"/>
                          </w:divBdr>
                        </w:div>
                      </w:divsChild>
                    </w:div>
                    <w:div w:id="356660869">
                      <w:marLeft w:val="0"/>
                      <w:marRight w:val="0"/>
                      <w:marTop w:val="0"/>
                      <w:marBottom w:val="0"/>
                      <w:divBdr>
                        <w:top w:val="none" w:sz="0" w:space="0" w:color="auto"/>
                        <w:left w:val="none" w:sz="0" w:space="0" w:color="auto"/>
                        <w:bottom w:val="none" w:sz="0" w:space="0" w:color="auto"/>
                        <w:right w:val="none" w:sz="0" w:space="0" w:color="auto"/>
                      </w:divBdr>
                      <w:divsChild>
                        <w:div w:id="175507139">
                          <w:marLeft w:val="0"/>
                          <w:marRight w:val="0"/>
                          <w:marTop w:val="0"/>
                          <w:marBottom w:val="0"/>
                          <w:divBdr>
                            <w:top w:val="none" w:sz="0" w:space="0" w:color="auto"/>
                            <w:left w:val="none" w:sz="0" w:space="0" w:color="auto"/>
                            <w:bottom w:val="none" w:sz="0" w:space="0" w:color="auto"/>
                            <w:right w:val="none" w:sz="0" w:space="0" w:color="auto"/>
                          </w:divBdr>
                        </w:div>
                        <w:div w:id="1134517478">
                          <w:marLeft w:val="0"/>
                          <w:marRight w:val="0"/>
                          <w:marTop w:val="0"/>
                          <w:marBottom w:val="0"/>
                          <w:divBdr>
                            <w:top w:val="none" w:sz="0" w:space="0" w:color="auto"/>
                            <w:left w:val="none" w:sz="0" w:space="0" w:color="auto"/>
                            <w:bottom w:val="none" w:sz="0" w:space="0" w:color="auto"/>
                            <w:right w:val="none" w:sz="0" w:space="0" w:color="auto"/>
                          </w:divBdr>
                        </w:div>
                      </w:divsChild>
                    </w:div>
                    <w:div w:id="436483158">
                      <w:marLeft w:val="0"/>
                      <w:marRight w:val="0"/>
                      <w:marTop w:val="0"/>
                      <w:marBottom w:val="0"/>
                      <w:divBdr>
                        <w:top w:val="none" w:sz="0" w:space="0" w:color="auto"/>
                        <w:left w:val="none" w:sz="0" w:space="0" w:color="auto"/>
                        <w:bottom w:val="none" w:sz="0" w:space="0" w:color="auto"/>
                        <w:right w:val="none" w:sz="0" w:space="0" w:color="auto"/>
                      </w:divBdr>
                      <w:divsChild>
                        <w:div w:id="1811512736">
                          <w:marLeft w:val="0"/>
                          <w:marRight w:val="0"/>
                          <w:marTop w:val="0"/>
                          <w:marBottom w:val="0"/>
                          <w:divBdr>
                            <w:top w:val="none" w:sz="0" w:space="0" w:color="auto"/>
                            <w:left w:val="none" w:sz="0" w:space="0" w:color="auto"/>
                            <w:bottom w:val="none" w:sz="0" w:space="0" w:color="auto"/>
                            <w:right w:val="none" w:sz="0" w:space="0" w:color="auto"/>
                          </w:divBdr>
                          <w:divsChild>
                            <w:div w:id="25756243">
                              <w:marLeft w:val="0"/>
                              <w:marRight w:val="0"/>
                              <w:marTop w:val="0"/>
                              <w:marBottom w:val="0"/>
                              <w:divBdr>
                                <w:top w:val="none" w:sz="0" w:space="0" w:color="auto"/>
                                <w:left w:val="none" w:sz="0" w:space="0" w:color="auto"/>
                                <w:bottom w:val="none" w:sz="0" w:space="0" w:color="auto"/>
                                <w:right w:val="none" w:sz="0" w:space="0" w:color="auto"/>
                              </w:divBdr>
                            </w:div>
                            <w:div w:id="31154735">
                              <w:marLeft w:val="0"/>
                              <w:marRight w:val="0"/>
                              <w:marTop w:val="0"/>
                              <w:marBottom w:val="0"/>
                              <w:divBdr>
                                <w:top w:val="none" w:sz="0" w:space="0" w:color="auto"/>
                                <w:left w:val="none" w:sz="0" w:space="0" w:color="auto"/>
                                <w:bottom w:val="none" w:sz="0" w:space="0" w:color="auto"/>
                                <w:right w:val="none" w:sz="0" w:space="0" w:color="auto"/>
                              </w:divBdr>
                            </w:div>
                            <w:div w:id="103574282">
                              <w:marLeft w:val="0"/>
                              <w:marRight w:val="0"/>
                              <w:marTop w:val="0"/>
                              <w:marBottom w:val="0"/>
                              <w:divBdr>
                                <w:top w:val="none" w:sz="0" w:space="0" w:color="auto"/>
                                <w:left w:val="none" w:sz="0" w:space="0" w:color="auto"/>
                                <w:bottom w:val="none" w:sz="0" w:space="0" w:color="auto"/>
                                <w:right w:val="none" w:sz="0" w:space="0" w:color="auto"/>
                              </w:divBdr>
                            </w:div>
                            <w:div w:id="114756122">
                              <w:marLeft w:val="0"/>
                              <w:marRight w:val="0"/>
                              <w:marTop w:val="0"/>
                              <w:marBottom w:val="0"/>
                              <w:divBdr>
                                <w:top w:val="none" w:sz="0" w:space="0" w:color="auto"/>
                                <w:left w:val="none" w:sz="0" w:space="0" w:color="auto"/>
                                <w:bottom w:val="none" w:sz="0" w:space="0" w:color="auto"/>
                                <w:right w:val="none" w:sz="0" w:space="0" w:color="auto"/>
                              </w:divBdr>
                            </w:div>
                            <w:div w:id="800266226">
                              <w:marLeft w:val="0"/>
                              <w:marRight w:val="0"/>
                              <w:marTop w:val="0"/>
                              <w:marBottom w:val="0"/>
                              <w:divBdr>
                                <w:top w:val="none" w:sz="0" w:space="0" w:color="auto"/>
                                <w:left w:val="none" w:sz="0" w:space="0" w:color="auto"/>
                                <w:bottom w:val="none" w:sz="0" w:space="0" w:color="auto"/>
                                <w:right w:val="none" w:sz="0" w:space="0" w:color="auto"/>
                              </w:divBdr>
                            </w:div>
                            <w:div w:id="1194876968">
                              <w:marLeft w:val="0"/>
                              <w:marRight w:val="0"/>
                              <w:marTop w:val="0"/>
                              <w:marBottom w:val="0"/>
                              <w:divBdr>
                                <w:top w:val="none" w:sz="0" w:space="0" w:color="auto"/>
                                <w:left w:val="none" w:sz="0" w:space="0" w:color="auto"/>
                                <w:bottom w:val="none" w:sz="0" w:space="0" w:color="auto"/>
                                <w:right w:val="none" w:sz="0" w:space="0" w:color="auto"/>
                              </w:divBdr>
                            </w:div>
                            <w:div w:id="1771900148">
                              <w:marLeft w:val="0"/>
                              <w:marRight w:val="0"/>
                              <w:marTop w:val="0"/>
                              <w:marBottom w:val="0"/>
                              <w:divBdr>
                                <w:top w:val="none" w:sz="0" w:space="0" w:color="auto"/>
                                <w:left w:val="none" w:sz="0" w:space="0" w:color="auto"/>
                                <w:bottom w:val="none" w:sz="0" w:space="0" w:color="auto"/>
                                <w:right w:val="none" w:sz="0" w:space="0" w:color="auto"/>
                              </w:divBdr>
                            </w:div>
                            <w:div w:id="19122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886">
                      <w:marLeft w:val="0"/>
                      <w:marRight w:val="0"/>
                      <w:marTop w:val="0"/>
                      <w:marBottom w:val="0"/>
                      <w:divBdr>
                        <w:top w:val="none" w:sz="0" w:space="0" w:color="auto"/>
                        <w:left w:val="none" w:sz="0" w:space="0" w:color="auto"/>
                        <w:bottom w:val="none" w:sz="0" w:space="0" w:color="auto"/>
                        <w:right w:val="none" w:sz="0" w:space="0" w:color="auto"/>
                      </w:divBdr>
                      <w:divsChild>
                        <w:div w:id="886533427">
                          <w:marLeft w:val="0"/>
                          <w:marRight w:val="0"/>
                          <w:marTop w:val="0"/>
                          <w:marBottom w:val="0"/>
                          <w:divBdr>
                            <w:top w:val="none" w:sz="0" w:space="0" w:color="auto"/>
                            <w:left w:val="none" w:sz="0" w:space="0" w:color="auto"/>
                            <w:bottom w:val="none" w:sz="0" w:space="0" w:color="auto"/>
                            <w:right w:val="none" w:sz="0" w:space="0" w:color="auto"/>
                          </w:divBdr>
                        </w:div>
                        <w:div w:id="1817994478">
                          <w:marLeft w:val="0"/>
                          <w:marRight w:val="0"/>
                          <w:marTop w:val="0"/>
                          <w:marBottom w:val="0"/>
                          <w:divBdr>
                            <w:top w:val="none" w:sz="0" w:space="0" w:color="auto"/>
                            <w:left w:val="none" w:sz="0" w:space="0" w:color="auto"/>
                            <w:bottom w:val="none" w:sz="0" w:space="0" w:color="auto"/>
                            <w:right w:val="none" w:sz="0" w:space="0" w:color="auto"/>
                          </w:divBdr>
                        </w:div>
                      </w:divsChild>
                    </w:div>
                    <w:div w:id="567499630">
                      <w:marLeft w:val="0"/>
                      <w:marRight w:val="0"/>
                      <w:marTop w:val="0"/>
                      <w:marBottom w:val="0"/>
                      <w:divBdr>
                        <w:top w:val="none" w:sz="0" w:space="0" w:color="auto"/>
                        <w:left w:val="none" w:sz="0" w:space="0" w:color="auto"/>
                        <w:bottom w:val="none" w:sz="0" w:space="0" w:color="auto"/>
                        <w:right w:val="none" w:sz="0" w:space="0" w:color="auto"/>
                      </w:divBdr>
                      <w:divsChild>
                        <w:div w:id="718553107">
                          <w:marLeft w:val="0"/>
                          <w:marRight w:val="0"/>
                          <w:marTop w:val="0"/>
                          <w:marBottom w:val="0"/>
                          <w:divBdr>
                            <w:top w:val="none" w:sz="0" w:space="0" w:color="auto"/>
                            <w:left w:val="none" w:sz="0" w:space="0" w:color="auto"/>
                            <w:bottom w:val="none" w:sz="0" w:space="0" w:color="auto"/>
                            <w:right w:val="none" w:sz="0" w:space="0" w:color="auto"/>
                          </w:divBdr>
                        </w:div>
                        <w:div w:id="2127039230">
                          <w:marLeft w:val="0"/>
                          <w:marRight w:val="0"/>
                          <w:marTop w:val="0"/>
                          <w:marBottom w:val="0"/>
                          <w:divBdr>
                            <w:top w:val="none" w:sz="0" w:space="0" w:color="auto"/>
                            <w:left w:val="none" w:sz="0" w:space="0" w:color="auto"/>
                            <w:bottom w:val="none" w:sz="0" w:space="0" w:color="auto"/>
                            <w:right w:val="none" w:sz="0" w:space="0" w:color="auto"/>
                          </w:divBdr>
                        </w:div>
                      </w:divsChild>
                    </w:div>
                    <w:div w:id="601451585">
                      <w:marLeft w:val="0"/>
                      <w:marRight w:val="0"/>
                      <w:marTop w:val="0"/>
                      <w:marBottom w:val="0"/>
                      <w:divBdr>
                        <w:top w:val="none" w:sz="0" w:space="0" w:color="auto"/>
                        <w:left w:val="none" w:sz="0" w:space="0" w:color="auto"/>
                        <w:bottom w:val="none" w:sz="0" w:space="0" w:color="auto"/>
                        <w:right w:val="none" w:sz="0" w:space="0" w:color="auto"/>
                      </w:divBdr>
                      <w:divsChild>
                        <w:div w:id="1218737915">
                          <w:marLeft w:val="0"/>
                          <w:marRight w:val="0"/>
                          <w:marTop w:val="0"/>
                          <w:marBottom w:val="0"/>
                          <w:divBdr>
                            <w:top w:val="none" w:sz="0" w:space="0" w:color="auto"/>
                            <w:left w:val="none" w:sz="0" w:space="0" w:color="auto"/>
                            <w:bottom w:val="none" w:sz="0" w:space="0" w:color="auto"/>
                            <w:right w:val="none" w:sz="0" w:space="0" w:color="auto"/>
                          </w:divBdr>
                          <w:divsChild>
                            <w:div w:id="1929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5194">
                      <w:marLeft w:val="0"/>
                      <w:marRight w:val="0"/>
                      <w:marTop w:val="0"/>
                      <w:marBottom w:val="0"/>
                      <w:divBdr>
                        <w:top w:val="none" w:sz="0" w:space="0" w:color="auto"/>
                        <w:left w:val="none" w:sz="0" w:space="0" w:color="auto"/>
                        <w:bottom w:val="none" w:sz="0" w:space="0" w:color="auto"/>
                        <w:right w:val="none" w:sz="0" w:space="0" w:color="auto"/>
                      </w:divBdr>
                      <w:divsChild>
                        <w:div w:id="424035143">
                          <w:marLeft w:val="0"/>
                          <w:marRight w:val="0"/>
                          <w:marTop w:val="0"/>
                          <w:marBottom w:val="0"/>
                          <w:divBdr>
                            <w:top w:val="none" w:sz="0" w:space="0" w:color="auto"/>
                            <w:left w:val="none" w:sz="0" w:space="0" w:color="auto"/>
                            <w:bottom w:val="none" w:sz="0" w:space="0" w:color="auto"/>
                            <w:right w:val="none" w:sz="0" w:space="0" w:color="auto"/>
                          </w:divBdr>
                          <w:divsChild>
                            <w:div w:id="1565990368">
                              <w:marLeft w:val="0"/>
                              <w:marRight w:val="0"/>
                              <w:marTop w:val="0"/>
                              <w:marBottom w:val="0"/>
                              <w:divBdr>
                                <w:top w:val="none" w:sz="0" w:space="0" w:color="auto"/>
                                <w:left w:val="none" w:sz="0" w:space="0" w:color="auto"/>
                                <w:bottom w:val="none" w:sz="0" w:space="0" w:color="auto"/>
                                <w:right w:val="none" w:sz="0" w:space="0" w:color="auto"/>
                              </w:divBdr>
                              <w:divsChild>
                                <w:div w:id="741871587">
                                  <w:marLeft w:val="0"/>
                                  <w:marRight w:val="0"/>
                                  <w:marTop w:val="0"/>
                                  <w:marBottom w:val="0"/>
                                  <w:divBdr>
                                    <w:top w:val="none" w:sz="0" w:space="0" w:color="auto"/>
                                    <w:left w:val="none" w:sz="0" w:space="0" w:color="auto"/>
                                    <w:bottom w:val="none" w:sz="0" w:space="0" w:color="auto"/>
                                    <w:right w:val="none" w:sz="0" w:space="0" w:color="auto"/>
                                  </w:divBdr>
                                  <w:divsChild>
                                    <w:div w:id="1138763700">
                                      <w:marLeft w:val="0"/>
                                      <w:marRight w:val="0"/>
                                      <w:marTop w:val="0"/>
                                      <w:marBottom w:val="0"/>
                                      <w:divBdr>
                                        <w:top w:val="none" w:sz="0" w:space="0" w:color="auto"/>
                                        <w:left w:val="none" w:sz="0" w:space="0" w:color="auto"/>
                                        <w:bottom w:val="none" w:sz="0" w:space="0" w:color="auto"/>
                                        <w:right w:val="none" w:sz="0" w:space="0" w:color="auto"/>
                                      </w:divBdr>
                                      <w:divsChild>
                                        <w:div w:id="11259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5303">
                                  <w:marLeft w:val="0"/>
                                  <w:marRight w:val="0"/>
                                  <w:marTop w:val="0"/>
                                  <w:marBottom w:val="0"/>
                                  <w:divBdr>
                                    <w:top w:val="none" w:sz="0" w:space="0" w:color="auto"/>
                                    <w:left w:val="none" w:sz="0" w:space="0" w:color="auto"/>
                                    <w:bottom w:val="none" w:sz="0" w:space="0" w:color="auto"/>
                                    <w:right w:val="none" w:sz="0" w:space="0" w:color="auto"/>
                                  </w:divBdr>
                                  <w:divsChild>
                                    <w:div w:id="1059282275">
                                      <w:marLeft w:val="0"/>
                                      <w:marRight w:val="0"/>
                                      <w:marTop w:val="0"/>
                                      <w:marBottom w:val="0"/>
                                      <w:divBdr>
                                        <w:top w:val="none" w:sz="0" w:space="0" w:color="auto"/>
                                        <w:left w:val="none" w:sz="0" w:space="0" w:color="auto"/>
                                        <w:bottom w:val="none" w:sz="0" w:space="0" w:color="auto"/>
                                        <w:right w:val="none" w:sz="0" w:space="0" w:color="auto"/>
                                      </w:divBdr>
                                    </w:div>
                                  </w:divsChild>
                                </w:div>
                                <w:div w:id="1426655319">
                                  <w:marLeft w:val="0"/>
                                  <w:marRight w:val="0"/>
                                  <w:marTop w:val="0"/>
                                  <w:marBottom w:val="0"/>
                                  <w:divBdr>
                                    <w:top w:val="none" w:sz="0" w:space="0" w:color="auto"/>
                                    <w:left w:val="none" w:sz="0" w:space="0" w:color="auto"/>
                                    <w:bottom w:val="none" w:sz="0" w:space="0" w:color="auto"/>
                                    <w:right w:val="none" w:sz="0" w:space="0" w:color="auto"/>
                                  </w:divBdr>
                                  <w:divsChild>
                                    <w:div w:id="281770448">
                                      <w:marLeft w:val="0"/>
                                      <w:marRight w:val="0"/>
                                      <w:marTop w:val="0"/>
                                      <w:marBottom w:val="0"/>
                                      <w:divBdr>
                                        <w:top w:val="none" w:sz="0" w:space="0" w:color="auto"/>
                                        <w:left w:val="none" w:sz="0" w:space="0" w:color="auto"/>
                                        <w:bottom w:val="none" w:sz="0" w:space="0" w:color="auto"/>
                                        <w:right w:val="none" w:sz="0" w:space="0" w:color="auto"/>
                                      </w:divBdr>
                                    </w:div>
                                    <w:div w:id="356857136">
                                      <w:marLeft w:val="0"/>
                                      <w:marRight w:val="0"/>
                                      <w:marTop w:val="0"/>
                                      <w:marBottom w:val="0"/>
                                      <w:divBdr>
                                        <w:top w:val="none" w:sz="0" w:space="0" w:color="auto"/>
                                        <w:left w:val="none" w:sz="0" w:space="0" w:color="auto"/>
                                        <w:bottom w:val="none" w:sz="0" w:space="0" w:color="auto"/>
                                        <w:right w:val="none" w:sz="0" w:space="0" w:color="auto"/>
                                      </w:divBdr>
                                    </w:div>
                                    <w:div w:id="467867589">
                                      <w:marLeft w:val="0"/>
                                      <w:marRight w:val="0"/>
                                      <w:marTop w:val="0"/>
                                      <w:marBottom w:val="0"/>
                                      <w:divBdr>
                                        <w:top w:val="none" w:sz="0" w:space="0" w:color="auto"/>
                                        <w:left w:val="none" w:sz="0" w:space="0" w:color="auto"/>
                                        <w:bottom w:val="none" w:sz="0" w:space="0" w:color="auto"/>
                                        <w:right w:val="none" w:sz="0" w:space="0" w:color="auto"/>
                                      </w:divBdr>
                                    </w:div>
                                    <w:div w:id="514804525">
                                      <w:marLeft w:val="0"/>
                                      <w:marRight w:val="0"/>
                                      <w:marTop w:val="0"/>
                                      <w:marBottom w:val="0"/>
                                      <w:divBdr>
                                        <w:top w:val="none" w:sz="0" w:space="0" w:color="auto"/>
                                        <w:left w:val="none" w:sz="0" w:space="0" w:color="auto"/>
                                        <w:bottom w:val="none" w:sz="0" w:space="0" w:color="auto"/>
                                        <w:right w:val="none" w:sz="0" w:space="0" w:color="auto"/>
                                      </w:divBdr>
                                    </w:div>
                                    <w:div w:id="1101072975">
                                      <w:marLeft w:val="0"/>
                                      <w:marRight w:val="0"/>
                                      <w:marTop w:val="0"/>
                                      <w:marBottom w:val="0"/>
                                      <w:divBdr>
                                        <w:top w:val="none" w:sz="0" w:space="0" w:color="auto"/>
                                        <w:left w:val="none" w:sz="0" w:space="0" w:color="auto"/>
                                        <w:bottom w:val="none" w:sz="0" w:space="0" w:color="auto"/>
                                        <w:right w:val="none" w:sz="0" w:space="0" w:color="auto"/>
                                      </w:divBdr>
                                    </w:div>
                                    <w:div w:id="1112942540">
                                      <w:marLeft w:val="0"/>
                                      <w:marRight w:val="0"/>
                                      <w:marTop w:val="0"/>
                                      <w:marBottom w:val="0"/>
                                      <w:divBdr>
                                        <w:top w:val="none" w:sz="0" w:space="0" w:color="auto"/>
                                        <w:left w:val="none" w:sz="0" w:space="0" w:color="auto"/>
                                        <w:bottom w:val="none" w:sz="0" w:space="0" w:color="auto"/>
                                        <w:right w:val="none" w:sz="0" w:space="0" w:color="auto"/>
                                      </w:divBdr>
                                    </w:div>
                                    <w:div w:id="2079548690">
                                      <w:marLeft w:val="0"/>
                                      <w:marRight w:val="0"/>
                                      <w:marTop w:val="0"/>
                                      <w:marBottom w:val="0"/>
                                      <w:divBdr>
                                        <w:top w:val="none" w:sz="0" w:space="0" w:color="auto"/>
                                        <w:left w:val="none" w:sz="0" w:space="0" w:color="auto"/>
                                        <w:bottom w:val="none" w:sz="0" w:space="0" w:color="auto"/>
                                        <w:right w:val="none" w:sz="0" w:space="0" w:color="auto"/>
                                      </w:divBdr>
                                    </w:div>
                                    <w:div w:id="2100902908">
                                      <w:marLeft w:val="0"/>
                                      <w:marRight w:val="0"/>
                                      <w:marTop w:val="0"/>
                                      <w:marBottom w:val="0"/>
                                      <w:divBdr>
                                        <w:top w:val="none" w:sz="0" w:space="0" w:color="auto"/>
                                        <w:left w:val="none" w:sz="0" w:space="0" w:color="auto"/>
                                        <w:bottom w:val="none" w:sz="0" w:space="0" w:color="auto"/>
                                        <w:right w:val="none" w:sz="0" w:space="0" w:color="auto"/>
                                      </w:divBdr>
                                    </w:div>
                                  </w:divsChild>
                                </w:div>
                                <w:div w:id="20524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31973">
                      <w:marLeft w:val="0"/>
                      <w:marRight w:val="0"/>
                      <w:marTop w:val="0"/>
                      <w:marBottom w:val="0"/>
                      <w:divBdr>
                        <w:top w:val="none" w:sz="0" w:space="0" w:color="auto"/>
                        <w:left w:val="none" w:sz="0" w:space="0" w:color="auto"/>
                        <w:bottom w:val="none" w:sz="0" w:space="0" w:color="auto"/>
                        <w:right w:val="none" w:sz="0" w:space="0" w:color="auto"/>
                      </w:divBdr>
                      <w:divsChild>
                        <w:div w:id="231552118">
                          <w:marLeft w:val="0"/>
                          <w:marRight w:val="0"/>
                          <w:marTop w:val="0"/>
                          <w:marBottom w:val="0"/>
                          <w:divBdr>
                            <w:top w:val="none" w:sz="0" w:space="0" w:color="auto"/>
                            <w:left w:val="none" w:sz="0" w:space="0" w:color="auto"/>
                            <w:bottom w:val="none" w:sz="0" w:space="0" w:color="auto"/>
                            <w:right w:val="none" w:sz="0" w:space="0" w:color="auto"/>
                          </w:divBdr>
                          <w:divsChild>
                            <w:div w:id="965046253">
                              <w:marLeft w:val="0"/>
                              <w:marRight w:val="0"/>
                              <w:marTop w:val="0"/>
                              <w:marBottom w:val="0"/>
                              <w:divBdr>
                                <w:top w:val="none" w:sz="0" w:space="0" w:color="auto"/>
                                <w:left w:val="none" w:sz="0" w:space="0" w:color="auto"/>
                                <w:bottom w:val="none" w:sz="0" w:space="0" w:color="auto"/>
                                <w:right w:val="none" w:sz="0" w:space="0" w:color="auto"/>
                              </w:divBdr>
                              <w:divsChild>
                                <w:div w:id="1966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181">
                          <w:marLeft w:val="0"/>
                          <w:marRight w:val="0"/>
                          <w:marTop w:val="0"/>
                          <w:marBottom w:val="0"/>
                          <w:divBdr>
                            <w:top w:val="none" w:sz="0" w:space="0" w:color="auto"/>
                            <w:left w:val="none" w:sz="0" w:space="0" w:color="auto"/>
                            <w:bottom w:val="none" w:sz="0" w:space="0" w:color="auto"/>
                            <w:right w:val="none" w:sz="0" w:space="0" w:color="auto"/>
                          </w:divBdr>
                          <w:divsChild>
                            <w:div w:id="18563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7064">
                      <w:marLeft w:val="0"/>
                      <w:marRight w:val="0"/>
                      <w:marTop w:val="0"/>
                      <w:marBottom w:val="0"/>
                      <w:divBdr>
                        <w:top w:val="none" w:sz="0" w:space="0" w:color="auto"/>
                        <w:left w:val="none" w:sz="0" w:space="0" w:color="auto"/>
                        <w:bottom w:val="none" w:sz="0" w:space="0" w:color="auto"/>
                        <w:right w:val="none" w:sz="0" w:space="0" w:color="auto"/>
                      </w:divBdr>
                      <w:divsChild>
                        <w:div w:id="941231193">
                          <w:marLeft w:val="0"/>
                          <w:marRight w:val="0"/>
                          <w:marTop w:val="0"/>
                          <w:marBottom w:val="0"/>
                          <w:divBdr>
                            <w:top w:val="none" w:sz="0" w:space="0" w:color="auto"/>
                            <w:left w:val="none" w:sz="0" w:space="0" w:color="auto"/>
                            <w:bottom w:val="none" w:sz="0" w:space="0" w:color="auto"/>
                            <w:right w:val="none" w:sz="0" w:space="0" w:color="auto"/>
                          </w:divBdr>
                          <w:divsChild>
                            <w:div w:id="1266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963">
                      <w:marLeft w:val="0"/>
                      <w:marRight w:val="0"/>
                      <w:marTop w:val="0"/>
                      <w:marBottom w:val="0"/>
                      <w:divBdr>
                        <w:top w:val="none" w:sz="0" w:space="0" w:color="auto"/>
                        <w:left w:val="none" w:sz="0" w:space="0" w:color="auto"/>
                        <w:bottom w:val="none" w:sz="0" w:space="0" w:color="auto"/>
                        <w:right w:val="none" w:sz="0" w:space="0" w:color="auto"/>
                      </w:divBdr>
                      <w:divsChild>
                        <w:div w:id="74978000">
                          <w:marLeft w:val="0"/>
                          <w:marRight w:val="0"/>
                          <w:marTop w:val="0"/>
                          <w:marBottom w:val="0"/>
                          <w:divBdr>
                            <w:top w:val="none" w:sz="0" w:space="0" w:color="auto"/>
                            <w:left w:val="none" w:sz="0" w:space="0" w:color="auto"/>
                            <w:bottom w:val="none" w:sz="0" w:space="0" w:color="auto"/>
                            <w:right w:val="none" w:sz="0" w:space="0" w:color="auto"/>
                          </w:divBdr>
                        </w:div>
                        <w:div w:id="1542473397">
                          <w:marLeft w:val="0"/>
                          <w:marRight w:val="0"/>
                          <w:marTop w:val="0"/>
                          <w:marBottom w:val="0"/>
                          <w:divBdr>
                            <w:top w:val="none" w:sz="0" w:space="0" w:color="auto"/>
                            <w:left w:val="none" w:sz="0" w:space="0" w:color="auto"/>
                            <w:bottom w:val="none" w:sz="0" w:space="0" w:color="auto"/>
                            <w:right w:val="none" w:sz="0" w:space="0" w:color="auto"/>
                          </w:divBdr>
                        </w:div>
                      </w:divsChild>
                    </w:div>
                    <w:div w:id="1383597026">
                      <w:marLeft w:val="0"/>
                      <w:marRight w:val="0"/>
                      <w:marTop w:val="0"/>
                      <w:marBottom w:val="0"/>
                      <w:divBdr>
                        <w:top w:val="none" w:sz="0" w:space="0" w:color="auto"/>
                        <w:left w:val="none" w:sz="0" w:space="0" w:color="auto"/>
                        <w:bottom w:val="none" w:sz="0" w:space="0" w:color="auto"/>
                        <w:right w:val="none" w:sz="0" w:space="0" w:color="auto"/>
                      </w:divBdr>
                      <w:divsChild>
                        <w:div w:id="116221601">
                          <w:marLeft w:val="0"/>
                          <w:marRight w:val="0"/>
                          <w:marTop w:val="0"/>
                          <w:marBottom w:val="0"/>
                          <w:divBdr>
                            <w:top w:val="none" w:sz="0" w:space="0" w:color="auto"/>
                            <w:left w:val="none" w:sz="0" w:space="0" w:color="auto"/>
                            <w:bottom w:val="none" w:sz="0" w:space="0" w:color="auto"/>
                            <w:right w:val="none" w:sz="0" w:space="0" w:color="auto"/>
                          </w:divBdr>
                        </w:div>
                        <w:div w:id="1316760580">
                          <w:marLeft w:val="0"/>
                          <w:marRight w:val="0"/>
                          <w:marTop w:val="0"/>
                          <w:marBottom w:val="0"/>
                          <w:divBdr>
                            <w:top w:val="none" w:sz="0" w:space="0" w:color="auto"/>
                            <w:left w:val="none" w:sz="0" w:space="0" w:color="auto"/>
                            <w:bottom w:val="none" w:sz="0" w:space="0" w:color="auto"/>
                            <w:right w:val="none" w:sz="0" w:space="0" w:color="auto"/>
                          </w:divBdr>
                        </w:div>
                      </w:divsChild>
                    </w:div>
                    <w:div w:id="1460103098">
                      <w:marLeft w:val="0"/>
                      <w:marRight w:val="0"/>
                      <w:marTop w:val="0"/>
                      <w:marBottom w:val="0"/>
                      <w:divBdr>
                        <w:top w:val="none" w:sz="0" w:space="0" w:color="auto"/>
                        <w:left w:val="none" w:sz="0" w:space="0" w:color="auto"/>
                        <w:bottom w:val="none" w:sz="0" w:space="0" w:color="auto"/>
                        <w:right w:val="none" w:sz="0" w:space="0" w:color="auto"/>
                      </w:divBdr>
                      <w:divsChild>
                        <w:div w:id="1451124674">
                          <w:marLeft w:val="0"/>
                          <w:marRight w:val="0"/>
                          <w:marTop w:val="0"/>
                          <w:marBottom w:val="0"/>
                          <w:divBdr>
                            <w:top w:val="none" w:sz="0" w:space="0" w:color="auto"/>
                            <w:left w:val="none" w:sz="0" w:space="0" w:color="auto"/>
                            <w:bottom w:val="none" w:sz="0" w:space="0" w:color="auto"/>
                            <w:right w:val="none" w:sz="0" w:space="0" w:color="auto"/>
                          </w:divBdr>
                        </w:div>
                        <w:div w:id="1625575145">
                          <w:marLeft w:val="0"/>
                          <w:marRight w:val="0"/>
                          <w:marTop w:val="0"/>
                          <w:marBottom w:val="0"/>
                          <w:divBdr>
                            <w:top w:val="none" w:sz="0" w:space="0" w:color="auto"/>
                            <w:left w:val="none" w:sz="0" w:space="0" w:color="auto"/>
                            <w:bottom w:val="none" w:sz="0" w:space="0" w:color="auto"/>
                            <w:right w:val="none" w:sz="0" w:space="0" w:color="auto"/>
                          </w:divBdr>
                        </w:div>
                      </w:divsChild>
                    </w:div>
                    <w:div w:id="1561331927">
                      <w:marLeft w:val="0"/>
                      <w:marRight w:val="0"/>
                      <w:marTop w:val="0"/>
                      <w:marBottom w:val="0"/>
                      <w:divBdr>
                        <w:top w:val="none" w:sz="0" w:space="0" w:color="auto"/>
                        <w:left w:val="none" w:sz="0" w:space="0" w:color="auto"/>
                        <w:bottom w:val="none" w:sz="0" w:space="0" w:color="auto"/>
                        <w:right w:val="none" w:sz="0" w:space="0" w:color="auto"/>
                      </w:divBdr>
                      <w:divsChild>
                        <w:div w:id="1434202278">
                          <w:marLeft w:val="0"/>
                          <w:marRight w:val="0"/>
                          <w:marTop w:val="0"/>
                          <w:marBottom w:val="0"/>
                          <w:divBdr>
                            <w:top w:val="none" w:sz="0" w:space="0" w:color="auto"/>
                            <w:left w:val="none" w:sz="0" w:space="0" w:color="auto"/>
                            <w:bottom w:val="none" w:sz="0" w:space="0" w:color="auto"/>
                            <w:right w:val="none" w:sz="0" w:space="0" w:color="auto"/>
                          </w:divBdr>
                          <w:divsChild>
                            <w:div w:id="1147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336">
                      <w:marLeft w:val="0"/>
                      <w:marRight w:val="0"/>
                      <w:marTop w:val="0"/>
                      <w:marBottom w:val="0"/>
                      <w:divBdr>
                        <w:top w:val="none" w:sz="0" w:space="0" w:color="auto"/>
                        <w:left w:val="none" w:sz="0" w:space="0" w:color="auto"/>
                        <w:bottom w:val="none" w:sz="0" w:space="0" w:color="auto"/>
                        <w:right w:val="none" w:sz="0" w:space="0" w:color="auto"/>
                      </w:divBdr>
                      <w:divsChild>
                        <w:div w:id="1527867723">
                          <w:marLeft w:val="0"/>
                          <w:marRight w:val="0"/>
                          <w:marTop w:val="0"/>
                          <w:marBottom w:val="0"/>
                          <w:divBdr>
                            <w:top w:val="none" w:sz="0" w:space="0" w:color="auto"/>
                            <w:left w:val="none" w:sz="0" w:space="0" w:color="auto"/>
                            <w:bottom w:val="none" w:sz="0" w:space="0" w:color="auto"/>
                            <w:right w:val="none" w:sz="0" w:space="0" w:color="auto"/>
                          </w:divBdr>
                        </w:div>
                        <w:div w:id="1883784289">
                          <w:marLeft w:val="0"/>
                          <w:marRight w:val="0"/>
                          <w:marTop w:val="0"/>
                          <w:marBottom w:val="0"/>
                          <w:divBdr>
                            <w:top w:val="none" w:sz="0" w:space="0" w:color="auto"/>
                            <w:left w:val="none" w:sz="0" w:space="0" w:color="auto"/>
                            <w:bottom w:val="none" w:sz="0" w:space="0" w:color="auto"/>
                            <w:right w:val="none" w:sz="0" w:space="0" w:color="auto"/>
                          </w:divBdr>
                        </w:div>
                      </w:divsChild>
                    </w:div>
                    <w:div w:id="1726181731">
                      <w:marLeft w:val="0"/>
                      <w:marRight w:val="0"/>
                      <w:marTop w:val="0"/>
                      <w:marBottom w:val="0"/>
                      <w:divBdr>
                        <w:top w:val="none" w:sz="0" w:space="0" w:color="auto"/>
                        <w:left w:val="none" w:sz="0" w:space="0" w:color="auto"/>
                        <w:bottom w:val="none" w:sz="0" w:space="0" w:color="auto"/>
                        <w:right w:val="none" w:sz="0" w:space="0" w:color="auto"/>
                      </w:divBdr>
                      <w:divsChild>
                        <w:div w:id="46150809">
                          <w:marLeft w:val="0"/>
                          <w:marRight w:val="0"/>
                          <w:marTop w:val="0"/>
                          <w:marBottom w:val="0"/>
                          <w:divBdr>
                            <w:top w:val="none" w:sz="0" w:space="0" w:color="auto"/>
                            <w:left w:val="none" w:sz="0" w:space="0" w:color="auto"/>
                            <w:bottom w:val="none" w:sz="0" w:space="0" w:color="auto"/>
                            <w:right w:val="none" w:sz="0" w:space="0" w:color="auto"/>
                          </w:divBdr>
                        </w:div>
                        <w:div w:id="305863664">
                          <w:marLeft w:val="0"/>
                          <w:marRight w:val="0"/>
                          <w:marTop w:val="0"/>
                          <w:marBottom w:val="0"/>
                          <w:divBdr>
                            <w:top w:val="none" w:sz="0" w:space="0" w:color="auto"/>
                            <w:left w:val="none" w:sz="0" w:space="0" w:color="auto"/>
                            <w:bottom w:val="none" w:sz="0" w:space="0" w:color="auto"/>
                            <w:right w:val="none" w:sz="0" w:space="0" w:color="auto"/>
                          </w:divBdr>
                        </w:div>
                      </w:divsChild>
                    </w:div>
                    <w:div w:id="1800340683">
                      <w:marLeft w:val="0"/>
                      <w:marRight w:val="0"/>
                      <w:marTop w:val="0"/>
                      <w:marBottom w:val="0"/>
                      <w:divBdr>
                        <w:top w:val="none" w:sz="0" w:space="0" w:color="auto"/>
                        <w:left w:val="none" w:sz="0" w:space="0" w:color="auto"/>
                        <w:bottom w:val="none" w:sz="0" w:space="0" w:color="auto"/>
                        <w:right w:val="none" w:sz="0" w:space="0" w:color="auto"/>
                      </w:divBdr>
                      <w:divsChild>
                        <w:div w:id="545144898">
                          <w:marLeft w:val="0"/>
                          <w:marRight w:val="0"/>
                          <w:marTop w:val="0"/>
                          <w:marBottom w:val="0"/>
                          <w:divBdr>
                            <w:top w:val="none" w:sz="0" w:space="0" w:color="auto"/>
                            <w:left w:val="none" w:sz="0" w:space="0" w:color="auto"/>
                            <w:bottom w:val="none" w:sz="0" w:space="0" w:color="auto"/>
                            <w:right w:val="none" w:sz="0" w:space="0" w:color="auto"/>
                          </w:divBdr>
                        </w:div>
                        <w:div w:id="2088335031">
                          <w:marLeft w:val="0"/>
                          <w:marRight w:val="0"/>
                          <w:marTop w:val="0"/>
                          <w:marBottom w:val="0"/>
                          <w:divBdr>
                            <w:top w:val="none" w:sz="0" w:space="0" w:color="auto"/>
                            <w:left w:val="none" w:sz="0" w:space="0" w:color="auto"/>
                            <w:bottom w:val="none" w:sz="0" w:space="0" w:color="auto"/>
                            <w:right w:val="none" w:sz="0" w:space="0" w:color="auto"/>
                          </w:divBdr>
                        </w:div>
                      </w:divsChild>
                    </w:div>
                    <w:div w:id="2093357076">
                      <w:marLeft w:val="0"/>
                      <w:marRight w:val="0"/>
                      <w:marTop w:val="0"/>
                      <w:marBottom w:val="0"/>
                      <w:divBdr>
                        <w:top w:val="none" w:sz="0" w:space="0" w:color="auto"/>
                        <w:left w:val="none" w:sz="0" w:space="0" w:color="auto"/>
                        <w:bottom w:val="none" w:sz="0" w:space="0" w:color="auto"/>
                        <w:right w:val="none" w:sz="0" w:space="0" w:color="auto"/>
                      </w:divBdr>
                      <w:divsChild>
                        <w:div w:id="1273707137">
                          <w:marLeft w:val="0"/>
                          <w:marRight w:val="0"/>
                          <w:marTop w:val="0"/>
                          <w:marBottom w:val="0"/>
                          <w:divBdr>
                            <w:top w:val="none" w:sz="0" w:space="0" w:color="auto"/>
                            <w:left w:val="none" w:sz="0" w:space="0" w:color="auto"/>
                            <w:bottom w:val="none" w:sz="0" w:space="0" w:color="auto"/>
                            <w:right w:val="none" w:sz="0" w:space="0" w:color="auto"/>
                          </w:divBdr>
                          <w:divsChild>
                            <w:div w:id="6250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18699">
      <w:bodyDiv w:val="1"/>
      <w:marLeft w:val="0"/>
      <w:marRight w:val="0"/>
      <w:marTop w:val="0"/>
      <w:marBottom w:val="0"/>
      <w:divBdr>
        <w:top w:val="none" w:sz="0" w:space="0" w:color="auto"/>
        <w:left w:val="none" w:sz="0" w:space="0" w:color="auto"/>
        <w:bottom w:val="none" w:sz="0" w:space="0" w:color="auto"/>
        <w:right w:val="none" w:sz="0" w:space="0" w:color="auto"/>
      </w:divBdr>
    </w:div>
    <w:div w:id="809785636">
      <w:bodyDiv w:val="1"/>
      <w:marLeft w:val="0"/>
      <w:marRight w:val="0"/>
      <w:marTop w:val="0"/>
      <w:marBottom w:val="0"/>
      <w:divBdr>
        <w:top w:val="none" w:sz="0" w:space="0" w:color="auto"/>
        <w:left w:val="none" w:sz="0" w:space="0" w:color="auto"/>
        <w:bottom w:val="none" w:sz="0" w:space="0" w:color="auto"/>
        <w:right w:val="none" w:sz="0" w:space="0" w:color="auto"/>
      </w:divBdr>
      <w:divsChild>
        <w:div w:id="399599254">
          <w:marLeft w:val="0"/>
          <w:marRight w:val="0"/>
          <w:marTop w:val="0"/>
          <w:marBottom w:val="0"/>
          <w:divBdr>
            <w:top w:val="none" w:sz="0" w:space="0" w:color="auto"/>
            <w:left w:val="none" w:sz="0" w:space="0" w:color="auto"/>
            <w:bottom w:val="none" w:sz="0" w:space="0" w:color="auto"/>
            <w:right w:val="none" w:sz="0" w:space="0" w:color="auto"/>
          </w:divBdr>
          <w:divsChild>
            <w:div w:id="1830704598">
              <w:marLeft w:val="0"/>
              <w:marRight w:val="0"/>
              <w:marTop w:val="0"/>
              <w:marBottom w:val="0"/>
              <w:divBdr>
                <w:top w:val="none" w:sz="0" w:space="0" w:color="auto"/>
                <w:left w:val="none" w:sz="0" w:space="0" w:color="auto"/>
                <w:bottom w:val="none" w:sz="0" w:space="0" w:color="auto"/>
                <w:right w:val="none" w:sz="0" w:space="0" w:color="auto"/>
              </w:divBdr>
              <w:divsChild>
                <w:div w:id="1662731258">
                  <w:marLeft w:val="0"/>
                  <w:marRight w:val="0"/>
                  <w:marTop w:val="0"/>
                  <w:marBottom w:val="0"/>
                  <w:divBdr>
                    <w:top w:val="none" w:sz="0" w:space="0" w:color="auto"/>
                    <w:left w:val="none" w:sz="0" w:space="0" w:color="auto"/>
                    <w:bottom w:val="none" w:sz="0" w:space="0" w:color="auto"/>
                    <w:right w:val="none" w:sz="0" w:space="0" w:color="auto"/>
                  </w:divBdr>
                  <w:divsChild>
                    <w:div w:id="41487012">
                      <w:marLeft w:val="0"/>
                      <w:marRight w:val="0"/>
                      <w:marTop w:val="0"/>
                      <w:marBottom w:val="0"/>
                      <w:divBdr>
                        <w:top w:val="none" w:sz="0" w:space="0" w:color="auto"/>
                        <w:left w:val="none" w:sz="0" w:space="0" w:color="auto"/>
                        <w:bottom w:val="none" w:sz="0" w:space="0" w:color="auto"/>
                        <w:right w:val="none" w:sz="0" w:space="0" w:color="auto"/>
                      </w:divBdr>
                      <w:divsChild>
                        <w:div w:id="1296720863">
                          <w:marLeft w:val="0"/>
                          <w:marRight w:val="0"/>
                          <w:marTop w:val="0"/>
                          <w:marBottom w:val="0"/>
                          <w:divBdr>
                            <w:top w:val="none" w:sz="0" w:space="0" w:color="auto"/>
                            <w:left w:val="none" w:sz="0" w:space="0" w:color="auto"/>
                            <w:bottom w:val="none" w:sz="0" w:space="0" w:color="auto"/>
                            <w:right w:val="none" w:sz="0" w:space="0" w:color="auto"/>
                          </w:divBdr>
                          <w:divsChild>
                            <w:div w:id="992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0586">
                      <w:marLeft w:val="0"/>
                      <w:marRight w:val="0"/>
                      <w:marTop w:val="0"/>
                      <w:marBottom w:val="0"/>
                      <w:divBdr>
                        <w:top w:val="none" w:sz="0" w:space="0" w:color="auto"/>
                        <w:left w:val="none" w:sz="0" w:space="0" w:color="auto"/>
                        <w:bottom w:val="none" w:sz="0" w:space="0" w:color="auto"/>
                        <w:right w:val="none" w:sz="0" w:space="0" w:color="auto"/>
                      </w:divBdr>
                      <w:divsChild>
                        <w:div w:id="89931193">
                          <w:marLeft w:val="0"/>
                          <w:marRight w:val="0"/>
                          <w:marTop w:val="0"/>
                          <w:marBottom w:val="0"/>
                          <w:divBdr>
                            <w:top w:val="none" w:sz="0" w:space="0" w:color="auto"/>
                            <w:left w:val="none" w:sz="0" w:space="0" w:color="auto"/>
                            <w:bottom w:val="none" w:sz="0" w:space="0" w:color="auto"/>
                            <w:right w:val="none" w:sz="0" w:space="0" w:color="auto"/>
                          </w:divBdr>
                        </w:div>
                        <w:div w:id="1515418369">
                          <w:marLeft w:val="0"/>
                          <w:marRight w:val="0"/>
                          <w:marTop w:val="0"/>
                          <w:marBottom w:val="0"/>
                          <w:divBdr>
                            <w:top w:val="none" w:sz="0" w:space="0" w:color="auto"/>
                            <w:left w:val="none" w:sz="0" w:space="0" w:color="auto"/>
                            <w:bottom w:val="none" w:sz="0" w:space="0" w:color="auto"/>
                            <w:right w:val="none" w:sz="0" w:space="0" w:color="auto"/>
                          </w:divBdr>
                        </w:div>
                      </w:divsChild>
                    </w:div>
                    <w:div w:id="201869743">
                      <w:marLeft w:val="0"/>
                      <w:marRight w:val="0"/>
                      <w:marTop w:val="0"/>
                      <w:marBottom w:val="0"/>
                      <w:divBdr>
                        <w:top w:val="none" w:sz="0" w:space="0" w:color="auto"/>
                        <w:left w:val="none" w:sz="0" w:space="0" w:color="auto"/>
                        <w:bottom w:val="none" w:sz="0" w:space="0" w:color="auto"/>
                        <w:right w:val="none" w:sz="0" w:space="0" w:color="auto"/>
                      </w:divBdr>
                      <w:divsChild>
                        <w:div w:id="24643058">
                          <w:marLeft w:val="0"/>
                          <w:marRight w:val="0"/>
                          <w:marTop w:val="0"/>
                          <w:marBottom w:val="0"/>
                          <w:divBdr>
                            <w:top w:val="none" w:sz="0" w:space="0" w:color="auto"/>
                            <w:left w:val="none" w:sz="0" w:space="0" w:color="auto"/>
                            <w:bottom w:val="none" w:sz="0" w:space="0" w:color="auto"/>
                            <w:right w:val="none" w:sz="0" w:space="0" w:color="auto"/>
                          </w:divBdr>
                        </w:div>
                        <w:div w:id="65106689">
                          <w:marLeft w:val="0"/>
                          <w:marRight w:val="0"/>
                          <w:marTop w:val="0"/>
                          <w:marBottom w:val="0"/>
                          <w:divBdr>
                            <w:top w:val="none" w:sz="0" w:space="0" w:color="auto"/>
                            <w:left w:val="none" w:sz="0" w:space="0" w:color="auto"/>
                            <w:bottom w:val="none" w:sz="0" w:space="0" w:color="auto"/>
                            <w:right w:val="none" w:sz="0" w:space="0" w:color="auto"/>
                          </w:divBdr>
                        </w:div>
                      </w:divsChild>
                    </w:div>
                    <w:div w:id="234513616">
                      <w:marLeft w:val="0"/>
                      <w:marRight w:val="0"/>
                      <w:marTop w:val="0"/>
                      <w:marBottom w:val="0"/>
                      <w:divBdr>
                        <w:top w:val="none" w:sz="0" w:space="0" w:color="auto"/>
                        <w:left w:val="none" w:sz="0" w:space="0" w:color="auto"/>
                        <w:bottom w:val="none" w:sz="0" w:space="0" w:color="auto"/>
                        <w:right w:val="none" w:sz="0" w:space="0" w:color="auto"/>
                      </w:divBdr>
                      <w:divsChild>
                        <w:div w:id="673915793">
                          <w:marLeft w:val="0"/>
                          <w:marRight w:val="0"/>
                          <w:marTop w:val="0"/>
                          <w:marBottom w:val="0"/>
                          <w:divBdr>
                            <w:top w:val="none" w:sz="0" w:space="0" w:color="auto"/>
                            <w:left w:val="none" w:sz="0" w:space="0" w:color="auto"/>
                            <w:bottom w:val="none" w:sz="0" w:space="0" w:color="auto"/>
                            <w:right w:val="none" w:sz="0" w:space="0" w:color="auto"/>
                          </w:divBdr>
                        </w:div>
                        <w:div w:id="976685313">
                          <w:marLeft w:val="0"/>
                          <w:marRight w:val="0"/>
                          <w:marTop w:val="0"/>
                          <w:marBottom w:val="0"/>
                          <w:divBdr>
                            <w:top w:val="none" w:sz="0" w:space="0" w:color="auto"/>
                            <w:left w:val="none" w:sz="0" w:space="0" w:color="auto"/>
                            <w:bottom w:val="none" w:sz="0" w:space="0" w:color="auto"/>
                            <w:right w:val="none" w:sz="0" w:space="0" w:color="auto"/>
                          </w:divBdr>
                        </w:div>
                      </w:divsChild>
                    </w:div>
                    <w:div w:id="685978789">
                      <w:marLeft w:val="0"/>
                      <w:marRight w:val="0"/>
                      <w:marTop w:val="0"/>
                      <w:marBottom w:val="0"/>
                      <w:divBdr>
                        <w:top w:val="none" w:sz="0" w:space="0" w:color="auto"/>
                        <w:left w:val="none" w:sz="0" w:space="0" w:color="auto"/>
                        <w:bottom w:val="none" w:sz="0" w:space="0" w:color="auto"/>
                        <w:right w:val="none" w:sz="0" w:space="0" w:color="auto"/>
                      </w:divBdr>
                      <w:divsChild>
                        <w:div w:id="850073557">
                          <w:marLeft w:val="0"/>
                          <w:marRight w:val="0"/>
                          <w:marTop w:val="0"/>
                          <w:marBottom w:val="0"/>
                          <w:divBdr>
                            <w:top w:val="none" w:sz="0" w:space="0" w:color="auto"/>
                            <w:left w:val="none" w:sz="0" w:space="0" w:color="auto"/>
                            <w:bottom w:val="none" w:sz="0" w:space="0" w:color="auto"/>
                            <w:right w:val="none" w:sz="0" w:space="0" w:color="auto"/>
                          </w:divBdr>
                        </w:div>
                        <w:div w:id="1573079980">
                          <w:marLeft w:val="0"/>
                          <w:marRight w:val="0"/>
                          <w:marTop w:val="0"/>
                          <w:marBottom w:val="0"/>
                          <w:divBdr>
                            <w:top w:val="none" w:sz="0" w:space="0" w:color="auto"/>
                            <w:left w:val="none" w:sz="0" w:space="0" w:color="auto"/>
                            <w:bottom w:val="none" w:sz="0" w:space="0" w:color="auto"/>
                            <w:right w:val="none" w:sz="0" w:space="0" w:color="auto"/>
                          </w:divBdr>
                        </w:div>
                      </w:divsChild>
                    </w:div>
                    <w:div w:id="690954653">
                      <w:marLeft w:val="0"/>
                      <w:marRight w:val="0"/>
                      <w:marTop w:val="0"/>
                      <w:marBottom w:val="0"/>
                      <w:divBdr>
                        <w:top w:val="none" w:sz="0" w:space="0" w:color="auto"/>
                        <w:left w:val="none" w:sz="0" w:space="0" w:color="auto"/>
                        <w:bottom w:val="none" w:sz="0" w:space="0" w:color="auto"/>
                        <w:right w:val="none" w:sz="0" w:space="0" w:color="auto"/>
                      </w:divBdr>
                      <w:divsChild>
                        <w:div w:id="1650550882">
                          <w:marLeft w:val="0"/>
                          <w:marRight w:val="0"/>
                          <w:marTop w:val="0"/>
                          <w:marBottom w:val="0"/>
                          <w:divBdr>
                            <w:top w:val="none" w:sz="0" w:space="0" w:color="auto"/>
                            <w:left w:val="none" w:sz="0" w:space="0" w:color="auto"/>
                            <w:bottom w:val="none" w:sz="0" w:space="0" w:color="auto"/>
                            <w:right w:val="none" w:sz="0" w:space="0" w:color="auto"/>
                          </w:divBdr>
                          <w:divsChild>
                            <w:div w:id="7741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1625">
                      <w:marLeft w:val="0"/>
                      <w:marRight w:val="0"/>
                      <w:marTop w:val="0"/>
                      <w:marBottom w:val="0"/>
                      <w:divBdr>
                        <w:top w:val="none" w:sz="0" w:space="0" w:color="auto"/>
                        <w:left w:val="none" w:sz="0" w:space="0" w:color="auto"/>
                        <w:bottom w:val="none" w:sz="0" w:space="0" w:color="auto"/>
                        <w:right w:val="none" w:sz="0" w:space="0" w:color="auto"/>
                      </w:divBdr>
                      <w:divsChild>
                        <w:div w:id="653874741">
                          <w:marLeft w:val="0"/>
                          <w:marRight w:val="0"/>
                          <w:marTop w:val="0"/>
                          <w:marBottom w:val="0"/>
                          <w:divBdr>
                            <w:top w:val="none" w:sz="0" w:space="0" w:color="auto"/>
                            <w:left w:val="none" w:sz="0" w:space="0" w:color="auto"/>
                            <w:bottom w:val="none" w:sz="0" w:space="0" w:color="auto"/>
                            <w:right w:val="none" w:sz="0" w:space="0" w:color="auto"/>
                          </w:divBdr>
                        </w:div>
                        <w:div w:id="1932662336">
                          <w:marLeft w:val="0"/>
                          <w:marRight w:val="0"/>
                          <w:marTop w:val="0"/>
                          <w:marBottom w:val="0"/>
                          <w:divBdr>
                            <w:top w:val="none" w:sz="0" w:space="0" w:color="auto"/>
                            <w:left w:val="none" w:sz="0" w:space="0" w:color="auto"/>
                            <w:bottom w:val="none" w:sz="0" w:space="0" w:color="auto"/>
                            <w:right w:val="none" w:sz="0" w:space="0" w:color="auto"/>
                          </w:divBdr>
                        </w:div>
                      </w:divsChild>
                    </w:div>
                    <w:div w:id="831066191">
                      <w:marLeft w:val="0"/>
                      <w:marRight w:val="0"/>
                      <w:marTop w:val="0"/>
                      <w:marBottom w:val="0"/>
                      <w:divBdr>
                        <w:top w:val="none" w:sz="0" w:space="0" w:color="auto"/>
                        <w:left w:val="none" w:sz="0" w:space="0" w:color="auto"/>
                        <w:bottom w:val="none" w:sz="0" w:space="0" w:color="auto"/>
                        <w:right w:val="none" w:sz="0" w:space="0" w:color="auto"/>
                      </w:divBdr>
                      <w:divsChild>
                        <w:div w:id="95684059">
                          <w:marLeft w:val="0"/>
                          <w:marRight w:val="0"/>
                          <w:marTop w:val="0"/>
                          <w:marBottom w:val="0"/>
                          <w:divBdr>
                            <w:top w:val="none" w:sz="0" w:space="0" w:color="auto"/>
                            <w:left w:val="none" w:sz="0" w:space="0" w:color="auto"/>
                            <w:bottom w:val="none" w:sz="0" w:space="0" w:color="auto"/>
                            <w:right w:val="none" w:sz="0" w:space="0" w:color="auto"/>
                          </w:divBdr>
                          <w:divsChild>
                            <w:div w:id="682436871">
                              <w:marLeft w:val="0"/>
                              <w:marRight w:val="0"/>
                              <w:marTop w:val="0"/>
                              <w:marBottom w:val="0"/>
                              <w:divBdr>
                                <w:top w:val="none" w:sz="0" w:space="0" w:color="auto"/>
                                <w:left w:val="none" w:sz="0" w:space="0" w:color="auto"/>
                                <w:bottom w:val="none" w:sz="0" w:space="0" w:color="auto"/>
                                <w:right w:val="none" w:sz="0" w:space="0" w:color="auto"/>
                              </w:divBdr>
                              <w:divsChild>
                                <w:div w:id="111562106">
                                  <w:marLeft w:val="0"/>
                                  <w:marRight w:val="0"/>
                                  <w:marTop w:val="0"/>
                                  <w:marBottom w:val="0"/>
                                  <w:divBdr>
                                    <w:top w:val="none" w:sz="0" w:space="0" w:color="auto"/>
                                    <w:left w:val="none" w:sz="0" w:space="0" w:color="auto"/>
                                    <w:bottom w:val="none" w:sz="0" w:space="0" w:color="auto"/>
                                    <w:right w:val="none" w:sz="0" w:space="0" w:color="auto"/>
                                  </w:divBdr>
                                  <w:divsChild>
                                    <w:div w:id="19627953">
                                      <w:marLeft w:val="0"/>
                                      <w:marRight w:val="0"/>
                                      <w:marTop w:val="0"/>
                                      <w:marBottom w:val="0"/>
                                      <w:divBdr>
                                        <w:top w:val="none" w:sz="0" w:space="0" w:color="auto"/>
                                        <w:left w:val="none" w:sz="0" w:space="0" w:color="auto"/>
                                        <w:bottom w:val="none" w:sz="0" w:space="0" w:color="auto"/>
                                        <w:right w:val="none" w:sz="0" w:space="0" w:color="auto"/>
                                      </w:divBdr>
                                    </w:div>
                                    <w:div w:id="353919543">
                                      <w:marLeft w:val="0"/>
                                      <w:marRight w:val="0"/>
                                      <w:marTop w:val="0"/>
                                      <w:marBottom w:val="0"/>
                                      <w:divBdr>
                                        <w:top w:val="none" w:sz="0" w:space="0" w:color="auto"/>
                                        <w:left w:val="none" w:sz="0" w:space="0" w:color="auto"/>
                                        <w:bottom w:val="none" w:sz="0" w:space="0" w:color="auto"/>
                                        <w:right w:val="none" w:sz="0" w:space="0" w:color="auto"/>
                                      </w:divBdr>
                                    </w:div>
                                    <w:div w:id="702904628">
                                      <w:marLeft w:val="0"/>
                                      <w:marRight w:val="0"/>
                                      <w:marTop w:val="0"/>
                                      <w:marBottom w:val="0"/>
                                      <w:divBdr>
                                        <w:top w:val="none" w:sz="0" w:space="0" w:color="auto"/>
                                        <w:left w:val="none" w:sz="0" w:space="0" w:color="auto"/>
                                        <w:bottom w:val="none" w:sz="0" w:space="0" w:color="auto"/>
                                        <w:right w:val="none" w:sz="0" w:space="0" w:color="auto"/>
                                      </w:divBdr>
                                    </w:div>
                                    <w:div w:id="1073545803">
                                      <w:marLeft w:val="0"/>
                                      <w:marRight w:val="0"/>
                                      <w:marTop w:val="0"/>
                                      <w:marBottom w:val="0"/>
                                      <w:divBdr>
                                        <w:top w:val="none" w:sz="0" w:space="0" w:color="auto"/>
                                        <w:left w:val="none" w:sz="0" w:space="0" w:color="auto"/>
                                        <w:bottom w:val="none" w:sz="0" w:space="0" w:color="auto"/>
                                        <w:right w:val="none" w:sz="0" w:space="0" w:color="auto"/>
                                      </w:divBdr>
                                    </w:div>
                                    <w:div w:id="1379402658">
                                      <w:marLeft w:val="0"/>
                                      <w:marRight w:val="0"/>
                                      <w:marTop w:val="0"/>
                                      <w:marBottom w:val="0"/>
                                      <w:divBdr>
                                        <w:top w:val="none" w:sz="0" w:space="0" w:color="auto"/>
                                        <w:left w:val="none" w:sz="0" w:space="0" w:color="auto"/>
                                        <w:bottom w:val="none" w:sz="0" w:space="0" w:color="auto"/>
                                        <w:right w:val="none" w:sz="0" w:space="0" w:color="auto"/>
                                      </w:divBdr>
                                    </w:div>
                                    <w:div w:id="1455707737">
                                      <w:marLeft w:val="0"/>
                                      <w:marRight w:val="0"/>
                                      <w:marTop w:val="0"/>
                                      <w:marBottom w:val="0"/>
                                      <w:divBdr>
                                        <w:top w:val="none" w:sz="0" w:space="0" w:color="auto"/>
                                        <w:left w:val="none" w:sz="0" w:space="0" w:color="auto"/>
                                        <w:bottom w:val="none" w:sz="0" w:space="0" w:color="auto"/>
                                        <w:right w:val="none" w:sz="0" w:space="0" w:color="auto"/>
                                      </w:divBdr>
                                    </w:div>
                                    <w:div w:id="1984772771">
                                      <w:marLeft w:val="0"/>
                                      <w:marRight w:val="0"/>
                                      <w:marTop w:val="0"/>
                                      <w:marBottom w:val="0"/>
                                      <w:divBdr>
                                        <w:top w:val="none" w:sz="0" w:space="0" w:color="auto"/>
                                        <w:left w:val="none" w:sz="0" w:space="0" w:color="auto"/>
                                        <w:bottom w:val="none" w:sz="0" w:space="0" w:color="auto"/>
                                        <w:right w:val="none" w:sz="0" w:space="0" w:color="auto"/>
                                      </w:divBdr>
                                    </w:div>
                                    <w:div w:id="2075152203">
                                      <w:marLeft w:val="0"/>
                                      <w:marRight w:val="0"/>
                                      <w:marTop w:val="0"/>
                                      <w:marBottom w:val="0"/>
                                      <w:divBdr>
                                        <w:top w:val="none" w:sz="0" w:space="0" w:color="auto"/>
                                        <w:left w:val="none" w:sz="0" w:space="0" w:color="auto"/>
                                        <w:bottom w:val="none" w:sz="0" w:space="0" w:color="auto"/>
                                        <w:right w:val="none" w:sz="0" w:space="0" w:color="auto"/>
                                      </w:divBdr>
                                    </w:div>
                                  </w:divsChild>
                                </w:div>
                                <w:div w:id="985622150">
                                  <w:marLeft w:val="0"/>
                                  <w:marRight w:val="0"/>
                                  <w:marTop w:val="0"/>
                                  <w:marBottom w:val="0"/>
                                  <w:divBdr>
                                    <w:top w:val="none" w:sz="0" w:space="0" w:color="auto"/>
                                    <w:left w:val="none" w:sz="0" w:space="0" w:color="auto"/>
                                    <w:bottom w:val="none" w:sz="0" w:space="0" w:color="auto"/>
                                    <w:right w:val="none" w:sz="0" w:space="0" w:color="auto"/>
                                  </w:divBdr>
                                  <w:divsChild>
                                    <w:div w:id="1005596256">
                                      <w:marLeft w:val="0"/>
                                      <w:marRight w:val="0"/>
                                      <w:marTop w:val="0"/>
                                      <w:marBottom w:val="0"/>
                                      <w:divBdr>
                                        <w:top w:val="none" w:sz="0" w:space="0" w:color="auto"/>
                                        <w:left w:val="none" w:sz="0" w:space="0" w:color="auto"/>
                                        <w:bottom w:val="none" w:sz="0" w:space="0" w:color="auto"/>
                                        <w:right w:val="none" w:sz="0" w:space="0" w:color="auto"/>
                                      </w:divBdr>
                                      <w:divsChild>
                                        <w:div w:id="802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5884">
                                  <w:marLeft w:val="0"/>
                                  <w:marRight w:val="0"/>
                                  <w:marTop w:val="0"/>
                                  <w:marBottom w:val="0"/>
                                  <w:divBdr>
                                    <w:top w:val="none" w:sz="0" w:space="0" w:color="auto"/>
                                    <w:left w:val="none" w:sz="0" w:space="0" w:color="auto"/>
                                    <w:bottom w:val="none" w:sz="0" w:space="0" w:color="auto"/>
                                    <w:right w:val="none" w:sz="0" w:space="0" w:color="auto"/>
                                  </w:divBdr>
                                  <w:divsChild>
                                    <w:div w:id="1834835840">
                                      <w:marLeft w:val="0"/>
                                      <w:marRight w:val="0"/>
                                      <w:marTop w:val="0"/>
                                      <w:marBottom w:val="0"/>
                                      <w:divBdr>
                                        <w:top w:val="none" w:sz="0" w:space="0" w:color="auto"/>
                                        <w:left w:val="none" w:sz="0" w:space="0" w:color="auto"/>
                                        <w:bottom w:val="none" w:sz="0" w:space="0" w:color="auto"/>
                                        <w:right w:val="none" w:sz="0" w:space="0" w:color="auto"/>
                                      </w:divBdr>
                                    </w:div>
                                  </w:divsChild>
                                </w:div>
                                <w:div w:id="1762872293">
                                  <w:marLeft w:val="0"/>
                                  <w:marRight w:val="0"/>
                                  <w:marTop w:val="0"/>
                                  <w:marBottom w:val="0"/>
                                  <w:divBdr>
                                    <w:top w:val="none" w:sz="0" w:space="0" w:color="auto"/>
                                    <w:left w:val="none" w:sz="0" w:space="0" w:color="auto"/>
                                    <w:bottom w:val="none" w:sz="0" w:space="0" w:color="auto"/>
                                    <w:right w:val="none" w:sz="0" w:space="0" w:color="auto"/>
                                  </w:divBdr>
                                  <w:divsChild>
                                    <w:div w:id="618607205">
                                      <w:marLeft w:val="0"/>
                                      <w:marRight w:val="0"/>
                                      <w:marTop w:val="0"/>
                                      <w:marBottom w:val="0"/>
                                      <w:divBdr>
                                        <w:top w:val="none" w:sz="0" w:space="0" w:color="auto"/>
                                        <w:left w:val="none" w:sz="0" w:space="0" w:color="auto"/>
                                        <w:bottom w:val="none" w:sz="0" w:space="0" w:color="auto"/>
                                        <w:right w:val="none" w:sz="0" w:space="0" w:color="auto"/>
                                      </w:divBdr>
                                      <w:divsChild>
                                        <w:div w:id="13254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09155">
                      <w:marLeft w:val="0"/>
                      <w:marRight w:val="0"/>
                      <w:marTop w:val="0"/>
                      <w:marBottom w:val="0"/>
                      <w:divBdr>
                        <w:top w:val="none" w:sz="0" w:space="0" w:color="auto"/>
                        <w:left w:val="none" w:sz="0" w:space="0" w:color="auto"/>
                        <w:bottom w:val="none" w:sz="0" w:space="0" w:color="auto"/>
                        <w:right w:val="none" w:sz="0" w:space="0" w:color="auto"/>
                      </w:divBdr>
                      <w:divsChild>
                        <w:div w:id="1722515343">
                          <w:marLeft w:val="0"/>
                          <w:marRight w:val="0"/>
                          <w:marTop w:val="0"/>
                          <w:marBottom w:val="0"/>
                          <w:divBdr>
                            <w:top w:val="none" w:sz="0" w:space="0" w:color="auto"/>
                            <w:left w:val="none" w:sz="0" w:space="0" w:color="auto"/>
                            <w:bottom w:val="none" w:sz="0" w:space="0" w:color="auto"/>
                            <w:right w:val="none" w:sz="0" w:space="0" w:color="auto"/>
                          </w:divBdr>
                        </w:div>
                        <w:div w:id="1743140962">
                          <w:marLeft w:val="0"/>
                          <w:marRight w:val="0"/>
                          <w:marTop w:val="0"/>
                          <w:marBottom w:val="0"/>
                          <w:divBdr>
                            <w:top w:val="none" w:sz="0" w:space="0" w:color="auto"/>
                            <w:left w:val="none" w:sz="0" w:space="0" w:color="auto"/>
                            <w:bottom w:val="none" w:sz="0" w:space="0" w:color="auto"/>
                            <w:right w:val="none" w:sz="0" w:space="0" w:color="auto"/>
                          </w:divBdr>
                        </w:div>
                      </w:divsChild>
                    </w:div>
                    <w:div w:id="1173446476">
                      <w:marLeft w:val="0"/>
                      <w:marRight w:val="0"/>
                      <w:marTop w:val="0"/>
                      <w:marBottom w:val="0"/>
                      <w:divBdr>
                        <w:top w:val="none" w:sz="0" w:space="0" w:color="auto"/>
                        <w:left w:val="none" w:sz="0" w:space="0" w:color="auto"/>
                        <w:bottom w:val="none" w:sz="0" w:space="0" w:color="auto"/>
                        <w:right w:val="none" w:sz="0" w:space="0" w:color="auto"/>
                      </w:divBdr>
                      <w:divsChild>
                        <w:div w:id="569969753">
                          <w:marLeft w:val="0"/>
                          <w:marRight w:val="0"/>
                          <w:marTop w:val="0"/>
                          <w:marBottom w:val="0"/>
                          <w:divBdr>
                            <w:top w:val="none" w:sz="0" w:space="0" w:color="auto"/>
                            <w:left w:val="none" w:sz="0" w:space="0" w:color="auto"/>
                            <w:bottom w:val="none" w:sz="0" w:space="0" w:color="auto"/>
                            <w:right w:val="none" w:sz="0" w:space="0" w:color="auto"/>
                          </w:divBdr>
                        </w:div>
                        <w:div w:id="1713455033">
                          <w:marLeft w:val="0"/>
                          <w:marRight w:val="0"/>
                          <w:marTop w:val="0"/>
                          <w:marBottom w:val="0"/>
                          <w:divBdr>
                            <w:top w:val="none" w:sz="0" w:space="0" w:color="auto"/>
                            <w:left w:val="none" w:sz="0" w:space="0" w:color="auto"/>
                            <w:bottom w:val="none" w:sz="0" w:space="0" w:color="auto"/>
                            <w:right w:val="none" w:sz="0" w:space="0" w:color="auto"/>
                          </w:divBdr>
                        </w:div>
                      </w:divsChild>
                    </w:div>
                    <w:div w:id="1193029954">
                      <w:marLeft w:val="0"/>
                      <w:marRight w:val="0"/>
                      <w:marTop w:val="0"/>
                      <w:marBottom w:val="0"/>
                      <w:divBdr>
                        <w:top w:val="none" w:sz="0" w:space="0" w:color="auto"/>
                        <w:left w:val="none" w:sz="0" w:space="0" w:color="auto"/>
                        <w:bottom w:val="none" w:sz="0" w:space="0" w:color="auto"/>
                        <w:right w:val="none" w:sz="0" w:space="0" w:color="auto"/>
                      </w:divBdr>
                      <w:divsChild>
                        <w:div w:id="27070187">
                          <w:marLeft w:val="0"/>
                          <w:marRight w:val="0"/>
                          <w:marTop w:val="0"/>
                          <w:marBottom w:val="0"/>
                          <w:divBdr>
                            <w:top w:val="none" w:sz="0" w:space="0" w:color="auto"/>
                            <w:left w:val="none" w:sz="0" w:space="0" w:color="auto"/>
                            <w:bottom w:val="none" w:sz="0" w:space="0" w:color="auto"/>
                            <w:right w:val="none" w:sz="0" w:space="0" w:color="auto"/>
                          </w:divBdr>
                        </w:div>
                        <w:div w:id="1607955795">
                          <w:marLeft w:val="0"/>
                          <w:marRight w:val="0"/>
                          <w:marTop w:val="0"/>
                          <w:marBottom w:val="0"/>
                          <w:divBdr>
                            <w:top w:val="none" w:sz="0" w:space="0" w:color="auto"/>
                            <w:left w:val="none" w:sz="0" w:space="0" w:color="auto"/>
                            <w:bottom w:val="none" w:sz="0" w:space="0" w:color="auto"/>
                            <w:right w:val="none" w:sz="0" w:space="0" w:color="auto"/>
                          </w:divBdr>
                        </w:div>
                      </w:divsChild>
                    </w:div>
                    <w:div w:id="1247806712">
                      <w:marLeft w:val="0"/>
                      <w:marRight w:val="0"/>
                      <w:marTop w:val="0"/>
                      <w:marBottom w:val="0"/>
                      <w:divBdr>
                        <w:top w:val="none" w:sz="0" w:space="0" w:color="auto"/>
                        <w:left w:val="none" w:sz="0" w:space="0" w:color="auto"/>
                        <w:bottom w:val="none" w:sz="0" w:space="0" w:color="auto"/>
                        <w:right w:val="none" w:sz="0" w:space="0" w:color="auto"/>
                      </w:divBdr>
                      <w:divsChild>
                        <w:div w:id="1999262658">
                          <w:marLeft w:val="0"/>
                          <w:marRight w:val="0"/>
                          <w:marTop w:val="0"/>
                          <w:marBottom w:val="0"/>
                          <w:divBdr>
                            <w:top w:val="none" w:sz="0" w:space="0" w:color="auto"/>
                            <w:left w:val="none" w:sz="0" w:space="0" w:color="auto"/>
                            <w:bottom w:val="none" w:sz="0" w:space="0" w:color="auto"/>
                            <w:right w:val="none" w:sz="0" w:space="0" w:color="auto"/>
                          </w:divBdr>
                        </w:div>
                        <w:div w:id="2087916907">
                          <w:marLeft w:val="0"/>
                          <w:marRight w:val="0"/>
                          <w:marTop w:val="0"/>
                          <w:marBottom w:val="0"/>
                          <w:divBdr>
                            <w:top w:val="none" w:sz="0" w:space="0" w:color="auto"/>
                            <w:left w:val="none" w:sz="0" w:space="0" w:color="auto"/>
                            <w:bottom w:val="none" w:sz="0" w:space="0" w:color="auto"/>
                            <w:right w:val="none" w:sz="0" w:space="0" w:color="auto"/>
                          </w:divBdr>
                        </w:div>
                      </w:divsChild>
                    </w:div>
                    <w:div w:id="1266116481">
                      <w:marLeft w:val="0"/>
                      <w:marRight w:val="0"/>
                      <w:marTop w:val="0"/>
                      <w:marBottom w:val="0"/>
                      <w:divBdr>
                        <w:top w:val="none" w:sz="0" w:space="0" w:color="auto"/>
                        <w:left w:val="none" w:sz="0" w:space="0" w:color="auto"/>
                        <w:bottom w:val="none" w:sz="0" w:space="0" w:color="auto"/>
                        <w:right w:val="none" w:sz="0" w:space="0" w:color="auto"/>
                      </w:divBdr>
                      <w:divsChild>
                        <w:div w:id="637422292">
                          <w:marLeft w:val="0"/>
                          <w:marRight w:val="0"/>
                          <w:marTop w:val="0"/>
                          <w:marBottom w:val="0"/>
                          <w:divBdr>
                            <w:top w:val="none" w:sz="0" w:space="0" w:color="auto"/>
                            <w:left w:val="none" w:sz="0" w:space="0" w:color="auto"/>
                            <w:bottom w:val="none" w:sz="0" w:space="0" w:color="auto"/>
                            <w:right w:val="none" w:sz="0" w:space="0" w:color="auto"/>
                          </w:divBdr>
                          <w:divsChild>
                            <w:div w:id="17724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8129">
                      <w:marLeft w:val="0"/>
                      <w:marRight w:val="0"/>
                      <w:marTop w:val="0"/>
                      <w:marBottom w:val="0"/>
                      <w:divBdr>
                        <w:top w:val="none" w:sz="0" w:space="0" w:color="auto"/>
                        <w:left w:val="none" w:sz="0" w:space="0" w:color="auto"/>
                        <w:bottom w:val="none" w:sz="0" w:space="0" w:color="auto"/>
                        <w:right w:val="none" w:sz="0" w:space="0" w:color="auto"/>
                      </w:divBdr>
                      <w:divsChild>
                        <w:div w:id="1091925259">
                          <w:marLeft w:val="0"/>
                          <w:marRight w:val="0"/>
                          <w:marTop w:val="0"/>
                          <w:marBottom w:val="0"/>
                          <w:divBdr>
                            <w:top w:val="none" w:sz="0" w:space="0" w:color="auto"/>
                            <w:left w:val="none" w:sz="0" w:space="0" w:color="auto"/>
                            <w:bottom w:val="none" w:sz="0" w:space="0" w:color="auto"/>
                            <w:right w:val="none" w:sz="0" w:space="0" w:color="auto"/>
                          </w:divBdr>
                          <w:divsChild>
                            <w:div w:id="1586257404">
                              <w:marLeft w:val="0"/>
                              <w:marRight w:val="0"/>
                              <w:marTop w:val="0"/>
                              <w:marBottom w:val="0"/>
                              <w:divBdr>
                                <w:top w:val="none" w:sz="0" w:space="0" w:color="auto"/>
                                <w:left w:val="none" w:sz="0" w:space="0" w:color="auto"/>
                                <w:bottom w:val="none" w:sz="0" w:space="0" w:color="auto"/>
                                <w:right w:val="none" w:sz="0" w:space="0" w:color="auto"/>
                              </w:divBdr>
                            </w:div>
                          </w:divsChild>
                        </w:div>
                        <w:div w:id="2011133375">
                          <w:marLeft w:val="0"/>
                          <w:marRight w:val="0"/>
                          <w:marTop w:val="0"/>
                          <w:marBottom w:val="0"/>
                          <w:divBdr>
                            <w:top w:val="none" w:sz="0" w:space="0" w:color="auto"/>
                            <w:left w:val="none" w:sz="0" w:space="0" w:color="auto"/>
                            <w:bottom w:val="none" w:sz="0" w:space="0" w:color="auto"/>
                            <w:right w:val="none" w:sz="0" w:space="0" w:color="auto"/>
                          </w:divBdr>
                          <w:divsChild>
                            <w:div w:id="908615683">
                              <w:marLeft w:val="0"/>
                              <w:marRight w:val="0"/>
                              <w:marTop w:val="0"/>
                              <w:marBottom w:val="0"/>
                              <w:divBdr>
                                <w:top w:val="none" w:sz="0" w:space="0" w:color="auto"/>
                                <w:left w:val="none" w:sz="0" w:space="0" w:color="auto"/>
                                <w:bottom w:val="none" w:sz="0" w:space="0" w:color="auto"/>
                                <w:right w:val="none" w:sz="0" w:space="0" w:color="auto"/>
                              </w:divBdr>
                              <w:divsChild>
                                <w:div w:id="16185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2520">
                      <w:marLeft w:val="0"/>
                      <w:marRight w:val="0"/>
                      <w:marTop w:val="0"/>
                      <w:marBottom w:val="0"/>
                      <w:divBdr>
                        <w:top w:val="none" w:sz="0" w:space="0" w:color="auto"/>
                        <w:left w:val="none" w:sz="0" w:space="0" w:color="auto"/>
                        <w:bottom w:val="none" w:sz="0" w:space="0" w:color="auto"/>
                        <w:right w:val="none" w:sz="0" w:space="0" w:color="auto"/>
                      </w:divBdr>
                      <w:divsChild>
                        <w:div w:id="2058777727">
                          <w:marLeft w:val="0"/>
                          <w:marRight w:val="0"/>
                          <w:marTop w:val="0"/>
                          <w:marBottom w:val="0"/>
                          <w:divBdr>
                            <w:top w:val="none" w:sz="0" w:space="0" w:color="auto"/>
                            <w:left w:val="none" w:sz="0" w:space="0" w:color="auto"/>
                            <w:bottom w:val="none" w:sz="0" w:space="0" w:color="auto"/>
                            <w:right w:val="none" w:sz="0" w:space="0" w:color="auto"/>
                          </w:divBdr>
                          <w:divsChild>
                            <w:div w:id="84881192">
                              <w:marLeft w:val="0"/>
                              <w:marRight w:val="0"/>
                              <w:marTop w:val="0"/>
                              <w:marBottom w:val="0"/>
                              <w:divBdr>
                                <w:top w:val="none" w:sz="0" w:space="0" w:color="auto"/>
                                <w:left w:val="none" w:sz="0" w:space="0" w:color="auto"/>
                                <w:bottom w:val="none" w:sz="0" w:space="0" w:color="auto"/>
                                <w:right w:val="none" w:sz="0" w:space="0" w:color="auto"/>
                              </w:divBdr>
                            </w:div>
                            <w:div w:id="153302997">
                              <w:marLeft w:val="0"/>
                              <w:marRight w:val="0"/>
                              <w:marTop w:val="0"/>
                              <w:marBottom w:val="0"/>
                              <w:divBdr>
                                <w:top w:val="none" w:sz="0" w:space="0" w:color="auto"/>
                                <w:left w:val="none" w:sz="0" w:space="0" w:color="auto"/>
                                <w:bottom w:val="none" w:sz="0" w:space="0" w:color="auto"/>
                                <w:right w:val="none" w:sz="0" w:space="0" w:color="auto"/>
                              </w:divBdr>
                            </w:div>
                            <w:div w:id="436872592">
                              <w:marLeft w:val="0"/>
                              <w:marRight w:val="0"/>
                              <w:marTop w:val="0"/>
                              <w:marBottom w:val="0"/>
                              <w:divBdr>
                                <w:top w:val="none" w:sz="0" w:space="0" w:color="auto"/>
                                <w:left w:val="none" w:sz="0" w:space="0" w:color="auto"/>
                                <w:bottom w:val="none" w:sz="0" w:space="0" w:color="auto"/>
                                <w:right w:val="none" w:sz="0" w:space="0" w:color="auto"/>
                              </w:divBdr>
                            </w:div>
                            <w:div w:id="834222614">
                              <w:marLeft w:val="0"/>
                              <w:marRight w:val="0"/>
                              <w:marTop w:val="0"/>
                              <w:marBottom w:val="0"/>
                              <w:divBdr>
                                <w:top w:val="none" w:sz="0" w:space="0" w:color="auto"/>
                                <w:left w:val="none" w:sz="0" w:space="0" w:color="auto"/>
                                <w:bottom w:val="none" w:sz="0" w:space="0" w:color="auto"/>
                                <w:right w:val="none" w:sz="0" w:space="0" w:color="auto"/>
                              </w:divBdr>
                            </w:div>
                            <w:div w:id="1057432518">
                              <w:marLeft w:val="0"/>
                              <w:marRight w:val="0"/>
                              <w:marTop w:val="0"/>
                              <w:marBottom w:val="0"/>
                              <w:divBdr>
                                <w:top w:val="none" w:sz="0" w:space="0" w:color="auto"/>
                                <w:left w:val="none" w:sz="0" w:space="0" w:color="auto"/>
                                <w:bottom w:val="none" w:sz="0" w:space="0" w:color="auto"/>
                                <w:right w:val="none" w:sz="0" w:space="0" w:color="auto"/>
                              </w:divBdr>
                            </w:div>
                            <w:div w:id="1543789716">
                              <w:marLeft w:val="0"/>
                              <w:marRight w:val="0"/>
                              <w:marTop w:val="0"/>
                              <w:marBottom w:val="0"/>
                              <w:divBdr>
                                <w:top w:val="none" w:sz="0" w:space="0" w:color="auto"/>
                                <w:left w:val="none" w:sz="0" w:space="0" w:color="auto"/>
                                <w:bottom w:val="none" w:sz="0" w:space="0" w:color="auto"/>
                                <w:right w:val="none" w:sz="0" w:space="0" w:color="auto"/>
                              </w:divBdr>
                            </w:div>
                            <w:div w:id="1675262692">
                              <w:marLeft w:val="0"/>
                              <w:marRight w:val="0"/>
                              <w:marTop w:val="0"/>
                              <w:marBottom w:val="0"/>
                              <w:divBdr>
                                <w:top w:val="none" w:sz="0" w:space="0" w:color="auto"/>
                                <w:left w:val="none" w:sz="0" w:space="0" w:color="auto"/>
                                <w:bottom w:val="none" w:sz="0" w:space="0" w:color="auto"/>
                                <w:right w:val="none" w:sz="0" w:space="0" w:color="auto"/>
                              </w:divBdr>
                            </w:div>
                            <w:div w:id="17600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4445">
                      <w:marLeft w:val="0"/>
                      <w:marRight w:val="0"/>
                      <w:marTop w:val="0"/>
                      <w:marBottom w:val="0"/>
                      <w:divBdr>
                        <w:top w:val="none" w:sz="0" w:space="0" w:color="auto"/>
                        <w:left w:val="none" w:sz="0" w:space="0" w:color="auto"/>
                        <w:bottom w:val="none" w:sz="0" w:space="0" w:color="auto"/>
                        <w:right w:val="none" w:sz="0" w:space="0" w:color="auto"/>
                      </w:divBdr>
                      <w:divsChild>
                        <w:div w:id="875510480">
                          <w:marLeft w:val="0"/>
                          <w:marRight w:val="0"/>
                          <w:marTop w:val="0"/>
                          <w:marBottom w:val="0"/>
                          <w:divBdr>
                            <w:top w:val="none" w:sz="0" w:space="0" w:color="auto"/>
                            <w:left w:val="none" w:sz="0" w:space="0" w:color="auto"/>
                            <w:bottom w:val="none" w:sz="0" w:space="0" w:color="auto"/>
                            <w:right w:val="none" w:sz="0" w:space="0" w:color="auto"/>
                          </w:divBdr>
                        </w:div>
                        <w:div w:id="2106605121">
                          <w:marLeft w:val="0"/>
                          <w:marRight w:val="0"/>
                          <w:marTop w:val="0"/>
                          <w:marBottom w:val="0"/>
                          <w:divBdr>
                            <w:top w:val="none" w:sz="0" w:space="0" w:color="auto"/>
                            <w:left w:val="none" w:sz="0" w:space="0" w:color="auto"/>
                            <w:bottom w:val="none" w:sz="0" w:space="0" w:color="auto"/>
                            <w:right w:val="none" w:sz="0" w:space="0" w:color="auto"/>
                          </w:divBdr>
                        </w:div>
                      </w:divsChild>
                    </w:div>
                    <w:div w:id="2078239344">
                      <w:marLeft w:val="0"/>
                      <w:marRight w:val="0"/>
                      <w:marTop w:val="0"/>
                      <w:marBottom w:val="0"/>
                      <w:divBdr>
                        <w:top w:val="none" w:sz="0" w:space="0" w:color="auto"/>
                        <w:left w:val="none" w:sz="0" w:space="0" w:color="auto"/>
                        <w:bottom w:val="none" w:sz="0" w:space="0" w:color="auto"/>
                        <w:right w:val="none" w:sz="0" w:space="0" w:color="auto"/>
                      </w:divBdr>
                      <w:divsChild>
                        <w:div w:id="1240212332">
                          <w:marLeft w:val="0"/>
                          <w:marRight w:val="0"/>
                          <w:marTop w:val="0"/>
                          <w:marBottom w:val="0"/>
                          <w:divBdr>
                            <w:top w:val="none" w:sz="0" w:space="0" w:color="auto"/>
                            <w:left w:val="none" w:sz="0" w:space="0" w:color="auto"/>
                            <w:bottom w:val="none" w:sz="0" w:space="0" w:color="auto"/>
                            <w:right w:val="none" w:sz="0" w:space="0" w:color="auto"/>
                          </w:divBdr>
                          <w:divsChild>
                            <w:div w:id="3229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74015">
      <w:bodyDiv w:val="1"/>
      <w:marLeft w:val="0"/>
      <w:marRight w:val="0"/>
      <w:marTop w:val="0"/>
      <w:marBottom w:val="0"/>
      <w:divBdr>
        <w:top w:val="none" w:sz="0" w:space="0" w:color="auto"/>
        <w:left w:val="none" w:sz="0" w:space="0" w:color="auto"/>
        <w:bottom w:val="none" w:sz="0" w:space="0" w:color="auto"/>
        <w:right w:val="none" w:sz="0" w:space="0" w:color="auto"/>
      </w:divBdr>
    </w:div>
    <w:div w:id="880945077">
      <w:bodyDiv w:val="1"/>
      <w:marLeft w:val="0"/>
      <w:marRight w:val="0"/>
      <w:marTop w:val="0"/>
      <w:marBottom w:val="0"/>
      <w:divBdr>
        <w:top w:val="none" w:sz="0" w:space="0" w:color="auto"/>
        <w:left w:val="none" w:sz="0" w:space="0" w:color="auto"/>
        <w:bottom w:val="none" w:sz="0" w:space="0" w:color="auto"/>
        <w:right w:val="none" w:sz="0" w:space="0" w:color="auto"/>
      </w:divBdr>
    </w:div>
    <w:div w:id="881330309">
      <w:bodyDiv w:val="1"/>
      <w:marLeft w:val="0"/>
      <w:marRight w:val="0"/>
      <w:marTop w:val="0"/>
      <w:marBottom w:val="0"/>
      <w:divBdr>
        <w:top w:val="none" w:sz="0" w:space="0" w:color="auto"/>
        <w:left w:val="none" w:sz="0" w:space="0" w:color="auto"/>
        <w:bottom w:val="none" w:sz="0" w:space="0" w:color="auto"/>
        <w:right w:val="none" w:sz="0" w:space="0" w:color="auto"/>
      </w:divBdr>
    </w:div>
    <w:div w:id="905842414">
      <w:bodyDiv w:val="1"/>
      <w:marLeft w:val="0"/>
      <w:marRight w:val="0"/>
      <w:marTop w:val="0"/>
      <w:marBottom w:val="0"/>
      <w:divBdr>
        <w:top w:val="none" w:sz="0" w:space="0" w:color="auto"/>
        <w:left w:val="none" w:sz="0" w:space="0" w:color="auto"/>
        <w:bottom w:val="none" w:sz="0" w:space="0" w:color="auto"/>
        <w:right w:val="none" w:sz="0" w:space="0" w:color="auto"/>
      </w:divBdr>
    </w:div>
    <w:div w:id="910044579">
      <w:bodyDiv w:val="1"/>
      <w:marLeft w:val="0"/>
      <w:marRight w:val="0"/>
      <w:marTop w:val="0"/>
      <w:marBottom w:val="0"/>
      <w:divBdr>
        <w:top w:val="none" w:sz="0" w:space="0" w:color="auto"/>
        <w:left w:val="none" w:sz="0" w:space="0" w:color="auto"/>
        <w:bottom w:val="none" w:sz="0" w:space="0" w:color="auto"/>
        <w:right w:val="none" w:sz="0" w:space="0" w:color="auto"/>
      </w:divBdr>
      <w:divsChild>
        <w:div w:id="171920456">
          <w:marLeft w:val="1080"/>
          <w:marRight w:val="0"/>
          <w:marTop w:val="100"/>
          <w:marBottom w:val="0"/>
          <w:divBdr>
            <w:top w:val="none" w:sz="0" w:space="0" w:color="auto"/>
            <w:left w:val="none" w:sz="0" w:space="0" w:color="auto"/>
            <w:bottom w:val="none" w:sz="0" w:space="0" w:color="auto"/>
            <w:right w:val="none" w:sz="0" w:space="0" w:color="auto"/>
          </w:divBdr>
        </w:div>
        <w:div w:id="968626905">
          <w:marLeft w:val="1080"/>
          <w:marRight w:val="0"/>
          <w:marTop w:val="100"/>
          <w:marBottom w:val="0"/>
          <w:divBdr>
            <w:top w:val="none" w:sz="0" w:space="0" w:color="auto"/>
            <w:left w:val="none" w:sz="0" w:space="0" w:color="auto"/>
            <w:bottom w:val="none" w:sz="0" w:space="0" w:color="auto"/>
            <w:right w:val="none" w:sz="0" w:space="0" w:color="auto"/>
          </w:divBdr>
        </w:div>
        <w:div w:id="1536649288">
          <w:marLeft w:val="1080"/>
          <w:marRight w:val="0"/>
          <w:marTop w:val="100"/>
          <w:marBottom w:val="0"/>
          <w:divBdr>
            <w:top w:val="none" w:sz="0" w:space="0" w:color="auto"/>
            <w:left w:val="none" w:sz="0" w:space="0" w:color="auto"/>
            <w:bottom w:val="none" w:sz="0" w:space="0" w:color="auto"/>
            <w:right w:val="none" w:sz="0" w:space="0" w:color="auto"/>
          </w:divBdr>
        </w:div>
      </w:divsChild>
    </w:div>
    <w:div w:id="937106204">
      <w:bodyDiv w:val="1"/>
      <w:marLeft w:val="0"/>
      <w:marRight w:val="0"/>
      <w:marTop w:val="0"/>
      <w:marBottom w:val="0"/>
      <w:divBdr>
        <w:top w:val="none" w:sz="0" w:space="0" w:color="auto"/>
        <w:left w:val="none" w:sz="0" w:space="0" w:color="auto"/>
        <w:bottom w:val="none" w:sz="0" w:space="0" w:color="auto"/>
        <w:right w:val="none" w:sz="0" w:space="0" w:color="auto"/>
      </w:divBdr>
    </w:div>
    <w:div w:id="978193834">
      <w:bodyDiv w:val="1"/>
      <w:marLeft w:val="0"/>
      <w:marRight w:val="0"/>
      <w:marTop w:val="0"/>
      <w:marBottom w:val="0"/>
      <w:divBdr>
        <w:top w:val="none" w:sz="0" w:space="0" w:color="auto"/>
        <w:left w:val="none" w:sz="0" w:space="0" w:color="auto"/>
        <w:bottom w:val="none" w:sz="0" w:space="0" w:color="auto"/>
        <w:right w:val="none" w:sz="0" w:space="0" w:color="auto"/>
      </w:divBdr>
    </w:div>
    <w:div w:id="1023173028">
      <w:bodyDiv w:val="1"/>
      <w:marLeft w:val="0"/>
      <w:marRight w:val="0"/>
      <w:marTop w:val="0"/>
      <w:marBottom w:val="0"/>
      <w:divBdr>
        <w:top w:val="none" w:sz="0" w:space="0" w:color="auto"/>
        <w:left w:val="none" w:sz="0" w:space="0" w:color="auto"/>
        <w:bottom w:val="none" w:sz="0" w:space="0" w:color="auto"/>
        <w:right w:val="none" w:sz="0" w:space="0" w:color="auto"/>
      </w:divBdr>
    </w:div>
    <w:div w:id="1201934280">
      <w:bodyDiv w:val="1"/>
      <w:marLeft w:val="0"/>
      <w:marRight w:val="0"/>
      <w:marTop w:val="0"/>
      <w:marBottom w:val="0"/>
      <w:divBdr>
        <w:top w:val="none" w:sz="0" w:space="0" w:color="auto"/>
        <w:left w:val="none" w:sz="0" w:space="0" w:color="auto"/>
        <w:bottom w:val="none" w:sz="0" w:space="0" w:color="auto"/>
        <w:right w:val="none" w:sz="0" w:space="0" w:color="auto"/>
      </w:divBdr>
    </w:div>
    <w:div w:id="1227951752">
      <w:bodyDiv w:val="1"/>
      <w:marLeft w:val="0"/>
      <w:marRight w:val="0"/>
      <w:marTop w:val="0"/>
      <w:marBottom w:val="0"/>
      <w:divBdr>
        <w:top w:val="none" w:sz="0" w:space="0" w:color="auto"/>
        <w:left w:val="none" w:sz="0" w:space="0" w:color="auto"/>
        <w:bottom w:val="none" w:sz="0" w:space="0" w:color="auto"/>
        <w:right w:val="none" w:sz="0" w:space="0" w:color="auto"/>
      </w:divBdr>
    </w:div>
    <w:div w:id="1288315806">
      <w:bodyDiv w:val="1"/>
      <w:marLeft w:val="0"/>
      <w:marRight w:val="0"/>
      <w:marTop w:val="0"/>
      <w:marBottom w:val="0"/>
      <w:divBdr>
        <w:top w:val="none" w:sz="0" w:space="0" w:color="auto"/>
        <w:left w:val="none" w:sz="0" w:space="0" w:color="auto"/>
        <w:bottom w:val="none" w:sz="0" w:space="0" w:color="auto"/>
        <w:right w:val="none" w:sz="0" w:space="0" w:color="auto"/>
      </w:divBdr>
    </w:div>
    <w:div w:id="1336766340">
      <w:bodyDiv w:val="1"/>
      <w:marLeft w:val="0"/>
      <w:marRight w:val="0"/>
      <w:marTop w:val="0"/>
      <w:marBottom w:val="0"/>
      <w:divBdr>
        <w:top w:val="none" w:sz="0" w:space="0" w:color="auto"/>
        <w:left w:val="none" w:sz="0" w:space="0" w:color="auto"/>
        <w:bottom w:val="none" w:sz="0" w:space="0" w:color="auto"/>
        <w:right w:val="none" w:sz="0" w:space="0" w:color="auto"/>
      </w:divBdr>
    </w:div>
    <w:div w:id="1348674261">
      <w:bodyDiv w:val="1"/>
      <w:marLeft w:val="0"/>
      <w:marRight w:val="0"/>
      <w:marTop w:val="0"/>
      <w:marBottom w:val="0"/>
      <w:divBdr>
        <w:top w:val="none" w:sz="0" w:space="0" w:color="auto"/>
        <w:left w:val="none" w:sz="0" w:space="0" w:color="auto"/>
        <w:bottom w:val="none" w:sz="0" w:space="0" w:color="auto"/>
        <w:right w:val="none" w:sz="0" w:space="0" w:color="auto"/>
      </w:divBdr>
    </w:div>
    <w:div w:id="1367637107">
      <w:bodyDiv w:val="1"/>
      <w:marLeft w:val="0"/>
      <w:marRight w:val="0"/>
      <w:marTop w:val="0"/>
      <w:marBottom w:val="0"/>
      <w:divBdr>
        <w:top w:val="none" w:sz="0" w:space="0" w:color="auto"/>
        <w:left w:val="none" w:sz="0" w:space="0" w:color="auto"/>
        <w:bottom w:val="none" w:sz="0" w:space="0" w:color="auto"/>
        <w:right w:val="none" w:sz="0" w:space="0" w:color="auto"/>
      </w:divBdr>
    </w:div>
    <w:div w:id="1574244689">
      <w:bodyDiv w:val="1"/>
      <w:marLeft w:val="0"/>
      <w:marRight w:val="0"/>
      <w:marTop w:val="0"/>
      <w:marBottom w:val="0"/>
      <w:divBdr>
        <w:top w:val="none" w:sz="0" w:space="0" w:color="auto"/>
        <w:left w:val="none" w:sz="0" w:space="0" w:color="auto"/>
        <w:bottom w:val="none" w:sz="0" w:space="0" w:color="auto"/>
        <w:right w:val="none" w:sz="0" w:space="0" w:color="auto"/>
      </w:divBdr>
    </w:div>
    <w:div w:id="1609967345">
      <w:bodyDiv w:val="1"/>
      <w:marLeft w:val="0"/>
      <w:marRight w:val="0"/>
      <w:marTop w:val="0"/>
      <w:marBottom w:val="0"/>
      <w:divBdr>
        <w:top w:val="none" w:sz="0" w:space="0" w:color="auto"/>
        <w:left w:val="none" w:sz="0" w:space="0" w:color="auto"/>
        <w:bottom w:val="none" w:sz="0" w:space="0" w:color="auto"/>
        <w:right w:val="none" w:sz="0" w:space="0" w:color="auto"/>
      </w:divBdr>
    </w:div>
    <w:div w:id="1705904342">
      <w:bodyDiv w:val="1"/>
      <w:marLeft w:val="0"/>
      <w:marRight w:val="0"/>
      <w:marTop w:val="0"/>
      <w:marBottom w:val="0"/>
      <w:divBdr>
        <w:top w:val="none" w:sz="0" w:space="0" w:color="auto"/>
        <w:left w:val="none" w:sz="0" w:space="0" w:color="auto"/>
        <w:bottom w:val="none" w:sz="0" w:space="0" w:color="auto"/>
        <w:right w:val="none" w:sz="0" w:space="0" w:color="auto"/>
      </w:divBdr>
    </w:div>
    <w:div w:id="1708139919">
      <w:bodyDiv w:val="1"/>
      <w:marLeft w:val="0"/>
      <w:marRight w:val="0"/>
      <w:marTop w:val="0"/>
      <w:marBottom w:val="0"/>
      <w:divBdr>
        <w:top w:val="none" w:sz="0" w:space="0" w:color="auto"/>
        <w:left w:val="none" w:sz="0" w:space="0" w:color="auto"/>
        <w:bottom w:val="none" w:sz="0" w:space="0" w:color="auto"/>
        <w:right w:val="none" w:sz="0" w:space="0" w:color="auto"/>
      </w:divBdr>
      <w:divsChild>
        <w:div w:id="1866600632">
          <w:marLeft w:val="547"/>
          <w:marRight w:val="0"/>
          <w:marTop w:val="0"/>
          <w:marBottom w:val="0"/>
          <w:divBdr>
            <w:top w:val="none" w:sz="0" w:space="0" w:color="auto"/>
            <w:left w:val="none" w:sz="0" w:space="0" w:color="auto"/>
            <w:bottom w:val="none" w:sz="0" w:space="0" w:color="auto"/>
            <w:right w:val="none" w:sz="0" w:space="0" w:color="auto"/>
          </w:divBdr>
        </w:div>
      </w:divsChild>
    </w:div>
    <w:div w:id="1713725203">
      <w:bodyDiv w:val="1"/>
      <w:marLeft w:val="0"/>
      <w:marRight w:val="0"/>
      <w:marTop w:val="0"/>
      <w:marBottom w:val="0"/>
      <w:divBdr>
        <w:top w:val="none" w:sz="0" w:space="0" w:color="auto"/>
        <w:left w:val="none" w:sz="0" w:space="0" w:color="auto"/>
        <w:bottom w:val="none" w:sz="0" w:space="0" w:color="auto"/>
        <w:right w:val="none" w:sz="0" w:space="0" w:color="auto"/>
      </w:divBdr>
    </w:div>
    <w:div w:id="1776902944">
      <w:bodyDiv w:val="1"/>
      <w:marLeft w:val="0"/>
      <w:marRight w:val="0"/>
      <w:marTop w:val="0"/>
      <w:marBottom w:val="0"/>
      <w:divBdr>
        <w:top w:val="none" w:sz="0" w:space="0" w:color="auto"/>
        <w:left w:val="none" w:sz="0" w:space="0" w:color="auto"/>
        <w:bottom w:val="none" w:sz="0" w:space="0" w:color="auto"/>
        <w:right w:val="none" w:sz="0" w:space="0" w:color="auto"/>
      </w:divBdr>
    </w:div>
    <w:div w:id="1898468085">
      <w:bodyDiv w:val="1"/>
      <w:marLeft w:val="0"/>
      <w:marRight w:val="0"/>
      <w:marTop w:val="0"/>
      <w:marBottom w:val="0"/>
      <w:divBdr>
        <w:top w:val="none" w:sz="0" w:space="0" w:color="auto"/>
        <w:left w:val="none" w:sz="0" w:space="0" w:color="auto"/>
        <w:bottom w:val="none" w:sz="0" w:space="0" w:color="auto"/>
        <w:right w:val="none" w:sz="0" w:space="0" w:color="auto"/>
      </w:divBdr>
    </w:div>
    <w:div w:id="1927416058">
      <w:bodyDiv w:val="1"/>
      <w:marLeft w:val="0"/>
      <w:marRight w:val="0"/>
      <w:marTop w:val="0"/>
      <w:marBottom w:val="0"/>
      <w:divBdr>
        <w:top w:val="none" w:sz="0" w:space="0" w:color="auto"/>
        <w:left w:val="none" w:sz="0" w:space="0" w:color="auto"/>
        <w:bottom w:val="none" w:sz="0" w:space="0" w:color="auto"/>
        <w:right w:val="none" w:sz="0" w:space="0" w:color="auto"/>
      </w:divBdr>
    </w:div>
    <w:div w:id="1935507365">
      <w:bodyDiv w:val="1"/>
      <w:marLeft w:val="0"/>
      <w:marRight w:val="0"/>
      <w:marTop w:val="0"/>
      <w:marBottom w:val="0"/>
      <w:divBdr>
        <w:top w:val="none" w:sz="0" w:space="0" w:color="auto"/>
        <w:left w:val="none" w:sz="0" w:space="0" w:color="auto"/>
        <w:bottom w:val="none" w:sz="0" w:space="0" w:color="auto"/>
        <w:right w:val="none" w:sz="0" w:space="0" w:color="auto"/>
      </w:divBdr>
    </w:div>
    <w:div w:id="1985155437">
      <w:bodyDiv w:val="1"/>
      <w:marLeft w:val="0"/>
      <w:marRight w:val="0"/>
      <w:marTop w:val="0"/>
      <w:marBottom w:val="0"/>
      <w:divBdr>
        <w:top w:val="none" w:sz="0" w:space="0" w:color="auto"/>
        <w:left w:val="none" w:sz="0" w:space="0" w:color="auto"/>
        <w:bottom w:val="none" w:sz="0" w:space="0" w:color="auto"/>
        <w:right w:val="none" w:sz="0" w:space="0" w:color="auto"/>
      </w:divBdr>
    </w:div>
    <w:div w:id="1998260521">
      <w:bodyDiv w:val="1"/>
      <w:marLeft w:val="0"/>
      <w:marRight w:val="0"/>
      <w:marTop w:val="0"/>
      <w:marBottom w:val="0"/>
      <w:divBdr>
        <w:top w:val="none" w:sz="0" w:space="0" w:color="auto"/>
        <w:left w:val="none" w:sz="0" w:space="0" w:color="auto"/>
        <w:bottom w:val="none" w:sz="0" w:space="0" w:color="auto"/>
        <w:right w:val="none" w:sz="0" w:space="0" w:color="auto"/>
      </w:divBdr>
    </w:div>
    <w:div w:id="2079593023">
      <w:bodyDiv w:val="1"/>
      <w:marLeft w:val="0"/>
      <w:marRight w:val="0"/>
      <w:marTop w:val="0"/>
      <w:marBottom w:val="0"/>
      <w:divBdr>
        <w:top w:val="none" w:sz="0" w:space="0" w:color="auto"/>
        <w:left w:val="none" w:sz="0" w:space="0" w:color="auto"/>
        <w:bottom w:val="none" w:sz="0" w:space="0" w:color="auto"/>
        <w:right w:val="none" w:sz="0" w:space="0" w:color="auto"/>
      </w:divBdr>
    </w:div>
    <w:div w:id="2103720824">
      <w:bodyDiv w:val="1"/>
      <w:marLeft w:val="0"/>
      <w:marRight w:val="0"/>
      <w:marTop w:val="0"/>
      <w:marBottom w:val="0"/>
      <w:divBdr>
        <w:top w:val="none" w:sz="0" w:space="0" w:color="auto"/>
        <w:left w:val="none" w:sz="0" w:space="0" w:color="auto"/>
        <w:bottom w:val="none" w:sz="0" w:space="0" w:color="auto"/>
        <w:right w:val="none" w:sz="0" w:space="0" w:color="auto"/>
      </w:divBdr>
    </w:div>
    <w:div w:id="210954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18" /><Relationship Type="http://schemas.openxmlformats.org/officeDocument/2006/relationships/customXml" Target="../customXml/item3.xml" Id="rId3" /><Relationship Type="http://schemas.microsoft.com/office/2016/09/relationships/commentsIds" Target="commentsIds.xml" Id="rId21" /><Relationship Type="http://schemas.openxmlformats.org/officeDocument/2006/relationships/settings" Target="settings.xml" Id="rId7" /><Relationship Type="http://schemas.openxmlformats.org/officeDocument/2006/relationships/hyperlink" Target="https://odin.tradoc.army.mil/DATE/Pacific/Olvana"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microsoft.com/office/2018/08/relationships/commentsExtensible" Target="commentsExtensi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ExerciseDescription xmlns="7e277a1f-051a-42bc-955a-d22e78c85ff5" xsi:nil="true"/>
    <KeyTasks xmlns="7e277a1f-051a-42bc-955a-d22e78c85ff5" xsi:nil="true"/>
    <OE xmlns="7e277a1f-051a-42bc-955a-d22e78c85ff5" xsi:nil="true"/>
    <lcf76f155ced4ddcb4097134ff3c332f xmlns="7e277a1f-051a-42bc-955a-d22e78c85ff5">
      <Terms xmlns="http://schemas.microsoft.com/office/infopath/2007/PartnerControls"/>
    </lcf76f155ced4ddcb4097134ff3c332f>
    <TaxCatchAll xmlns="eefa6167-1546-4c65-bed1-a65649a388f4"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Echelo xmlns="7e277a1f-051a-42bc-955a-d22e78c85ff5" xsi:nil="true"/>
    <Command xmlns="7e277a1f-051a-42bc-955a-d22e78c85ff5">Enter Choice #1</Comman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6630966c08a08a32e6a2248464fa335e">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7a1e132ab8ad33ec4e12e1f7539b2743"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C9BA28-AB5D-4E1F-AACB-A56CB170B8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E7883B-1ACA-4DA9-B2C5-57FF9210B045}">
  <ds:schemaRefs>
    <ds:schemaRef ds:uri="http://schemas.microsoft.com/sharepoint/v3/contenttype/forms"/>
  </ds:schemaRefs>
</ds:datastoreItem>
</file>

<file path=customXml/itemProps3.xml><?xml version="1.0" encoding="utf-8"?>
<ds:datastoreItem xmlns:ds="http://schemas.openxmlformats.org/officeDocument/2006/customXml" ds:itemID="{DCE782DF-E7FD-4BA0-B9D9-6BE9E930EBA4}"/>
</file>

<file path=customXml/itemProps4.xml><?xml version="1.0" encoding="utf-8"?>
<ds:datastoreItem xmlns:ds="http://schemas.openxmlformats.org/officeDocument/2006/customXml" ds:itemID="{104205D4-BC2E-45CD-A408-3AF3146E83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Training Management Directorate (TMD)</ap:Manager>
  <ap:Company>Combined Arms Center - Training (CAC-T), US Army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Road to War (RTW)</dc:subject>
  <dc:creator>Training Products Branch (TPB)</dc:creator>
  <cp:keywords>road to war, intelligence</cp:keywords>
  <cp:lastModifiedBy>Rodriguez, Riccardo CIV USARMY TRADOC (USA)</cp:lastModifiedBy>
  <cp:revision>36</cp:revision>
  <cp:lastPrinted>2022-05-03T17:12:00Z</cp:lastPrinted>
  <dcterms:created xsi:type="dcterms:W3CDTF">2022-08-17T15:00:00Z</dcterms:created>
  <dcterms:modified xsi:type="dcterms:W3CDTF">2023-06-29T14:49:42Z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